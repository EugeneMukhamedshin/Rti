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A4B209" w14:textId="77777777" w:rsidR="00DD7803" w:rsidRPr="004F3802" w:rsidRDefault="001C32D0" w:rsidP="00A92679">
      <w:pPr>
        <w:spacing w:after="7"/>
        <w:ind w:left="2560"/>
        <w:jc w:val="right"/>
        <w:rPr>
          <w:noProof/>
          <w:szCs w:val="24"/>
          <w:lang w:eastAsia="ru-RU"/>
        </w:rPr>
      </w:pPr>
      <w:bookmarkStart w:id="0" w:name="_Toc418591168"/>
      <w:r>
        <w:rPr>
          <w:noProof/>
          <w:szCs w:val="24"/>
          <w:lang w:eastAsia="ru-RU"/>
        </w:rPr>
        <w:t>Приложение №1 к Договору 2016-04-01</w:t>
      </w:r>
    </w:p>
    <w:p w14:paraId="3F4EE3A1" w14:textId="77777777" w:rsidR="00DD7803" w:rsidRPr="004F3802" w:rsidRDefault="00521635" w:rsidP="00203B6F">
      <w:pPr>
        <w:spacing w:after="7"/>
        <w:ind w:left="2560"/>
        <w:jc w:val="right"/>
        <w:rPr>
          <w:noProof/>
          <w:szCs w:val="24"/>
          <w:lang w:eastAsia="ru-RU"/>
        </w:rPr>
      </w:pPr>
      <w:r>
        <w:rPr>
          <w:noProof/>
          <w:szCs w:val="24"/>
          <w:lang w:eastAsia="ru-RU"/>
        </w:rPr>
        <w:t>От 1 апреля</w:t>
      </w:r>
      <w:r w:rsidR="00DD7803" w:rsidRPr="004F3802">
        <w:rPr>
          <w:noProof/>
          <w:szCs w:val="24"/>
          <w:lang w:eastAsia="ru-RU"/>
        </w:rPr>
        <w:t xml:space="preserve"> 2016 г.</w:t>
      </w:r>
    </w:p>
    <w:p w14:paraId="507F61BE" w14:textId="77777777" w:rsidR="00203B6F" w:rsidRDefault="00203B6F" w:rsidP="00A92679">
      <w:pPr>
        <w:spacing w:after="7"/>
        <w:ind w:left="2560"/>
        <w:rPr>
          <w:noProof/>
          <w:szCs w:val="24"/>
          <w:lang w:eastAsia="ru-RU"/>
        </w:rPr>
      </w:pPr>
    </w:p>
    <w:p w14:paraId="41D59016" w14:textId="77777777" w:rsidR="00DD7803" w:rsidRPr="004F3802" w:rsidRDefault="00D26461" w:rsidP="00A92679">
      <w:pPr>
        <w:spacing w:after="7"/>
        <w:ind w:left="2560"/>
        <w:rPr>
          <w:szCs w:val="24"/>
        </w:rPr>
      </w:pPr>
      <w:r>
        <w:rPr>
          <w:noProof/>
          <w:szCs w:val="24"/>
          <w:lang w:eastAsia="ru-RU"/>
        </w:rPr>
        <w:drawing>
          <wp:inline distT="0" distB="0" distL="0" distR="0" wp14:anchorId="1E1FAC8B" wp14:editId="402B1CC6">
            <wp:extent cx="3588385" cy="370840"/>
            <wp:effectExtent l="0" t="0" r="0" b="0"/>
            <wp:docPr id="6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385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58292" w14:textId="77777777" w:rsidR="00DD7803" w:rsidRPr="004F3802" w:rsidRDefault="00DD7803" w:rsidP="00A92679">
      <w:pPr>
        <w:spacing w:after="3518" w:line="238" w:lineRule="auto"/>
        <w:jc w:val="center"/>
        <w:rPr>
          <w:b/>
          <w:szCs w:val="24"/>
        </w:rPr>
      </w:pPr>
      <w:r w:rsidRPr="004F3802">
        <w:rPr>
          <w:b/>
          <w:szCs w:val="24"/>
        </w:rPr>
        <w:t xml:space="preserve">Сложные </w:t>
      </w:r>
      <w:r w:rsidRPr="004F3802">
        <w:rPr>
          <w:b/>
          <w:szCs w:val="24"/>
          <w:lang w:val="en-US"/>
        </w:rPr>
        <w:t>IT</w:t>
      </w:r>
      <w:r w:rsidRPr="004F3802">
        <w:rPr>
          <w:b/>
          <w:szCs w:val="24"/>
        </w:rPr>
        <w:t>-решения с легкостью бабочки</w:t>
      </w:r>
    </w:p>
    <w:p w14:paraId="236EE811" w14:textId="77777777" w:rsidR="00DD7803" w:rsidRPr="004F3802" w:rsidRDefault="00DD7803" w:rsidP="008D2467">
      <w:pPr>
        <w:spacing w:after="0" w:line="238" w:lineRule="auto"/>
        <w:jc w:val="center"/>
        <w:rPr>
          <w:b/>
          <w:szCs w:val="24"/>
        </w:rPr>
      </w:pPr>
      <w:r w:rsidRPr="004F3802">
        <w:rPr>
          <w:b/>
          <w:szCs w:val="24"/>
        </w:rPr>
        <w:t>Техническое задание</w:t>
      </w:r>
    </w:p>
    <w:p w14:paraId="70C9A386" w14:textId="77777777" w:rsidR="00DD7803" w:rsidRPr="004F3802" w:rsidRDefault="00DD7803" w:rsidP="008D2467">
      <w:pPr>
        <w:spacing w:after="0" w:line="238" w:lineRule="auto"/>
        <w:jc w:val="center"/>
        <w:rPr>
          <w:szCs w:val="24"/>
        </w:rPr>
      </w:pPr>
      <w:r w:rsidRPr="004F3802">
        <w:rPr>
          <w:szCs w:val="24"/>
        </w:rPr>
        <w:t>На разработку программного комплекса автоматизации деятельности организации</w:t>
      </w:r>
    </w:p>
    <w:p w14:paraId="0293333C" w14:textId="77777777" w:rsidR="00DD7803" w:rsidRDefault="00DD7803" w:rsidP="008D2467">
      <w:pPr>
        <w:spacing w:after="0" w:line="238" w:lineRule="auto"/>
        <w:jc w:val="center"/>
        <w:rPr>
          <w:sz w:val="28"/>
          <w:szCs w:val="28"/>
        </w:rPr>
      </w:pPr>
    </w:p>
    <w:p w14:paraId="64213978" w14:textId="77777777" w:rsidR="00DD7803" w:rsidRDefault="00DD7803" w:rsidP="008D2467">
      <w:pPr>
        <w:spacing w:after="0" w:line="238" w:lineRule="auto"/>
        <w:jc w:val="center"/>
        <w:rPr>
          <w:sz w:val="28"/>
          <w:szCs w:val="28"/>
        </w:rPr>
      </w:pPr>
    </w:p>
    <w:p w14:paraId="69A6A508" w14:textId="77777777" w:rsidR="00DD7803" w:rsidRDefault="00DD7803" w:rsidP="008D2467">
      <w:pPr>
        <w:spacing w:after="0" w:line="238" w:lineRule="auto"/>
        <w:jc w:val="center"/>
        <w:rPr>
          <w:sz w:val="28"/>
          <w:szCs w:val="28"/>
        </w:rPr>
      </w:pPr>
    </w:p>
    <w:p w14:paraId="39161F17" w14:textId="77777777" w:rsidR="00DD7803" w:rsidRDefault="00DD7803" w:rsidP="008D2467">
      <w:pPr>
        <w:spacing w:after="0" w:line="238" w:lineRule="auto"/>
        <w:jc w:val="center"/>
        <w:rPr>
          <w:sz w:val="28"/>
          <w:szCs w:val="28"/>
        </w:rPr>
      </w:pPr>
    </w:p>
    <w:p w14:paraId="20B38083" w14:textId="77777777" w:rsidR="00DD7803" w:rsidRDefault="00DD7803" w:rsidP="008D2467">
      <w:pPr>
        <w:spacing w:after="0" w:line="238" w:lineRule="auto"/>
        <w:jc w:val="center"/>
        <w:rPr>
          <w:sz w:val="28"/>
          <w:szCs w:val="28"/>
        </w:rPr>
      </w:pPr>
    </w:p>
    <w:p w14:paraId="2155DC30" w14:textId="77777777" w:rsidR="00DD7803" w:rsidRDefault="00DD7803" w:rsidP="008D2467">
      <w:pPr>
        <w:spacing w:after="0" w:line="238" w:lineRule="auto"/>
        <w:jc w:val="center"/>
        <w:rPr>
          <w:sz w:val="28"/>
          <w:szCs w:val="28"/>
        </w:rPr>
      </w:pPr>
    </w:p>
    <w:p w14:paraId="75ECD28F" w14:textId="77777777" w:rsidR="00DD7803" w:rsidRDefault="00DD7803" w:rsidP="008D2467">
      <w:pPr>
        <w:spacing w:after="0" w:line="238" w:lineRule="auto"/>
        <w:rPr>
          <w:sz w:val="28"/>
          <w:szCs w:val="28"/>
        </w:rPr>
      </w:pPr>
    </w:p>
    <w:p w14:paraId="1956AFD6" w14:textId="77777777" w:rsidR="00DD7803" w:rsidRDefault="00DD7803" w:rsidP="008D2467">
      <w:pPr>
        <w:spacing w:after="0" w:line="238" w:lineRule="auto"/>
        <w:jc w:val="center"/>
        <w:rPr>
          <w:sz w:val="28"/>
          <w:szCs w:val="28"/>
        </w:rPr>
      </w:pPr>
    </w:p>
    <w:p w14:paraId="2DA47032" w14:textId="77777777" w:rsidR="00DD7803" w:rsidRPr="00B45BC2" w:rsidRDefault="00DD7803" w:rsidP="008D2467">
      <w:pPr>
        <w:spacing w:after="0" w:line="240" w:lineRule="auto"/>
        <w:rPr>
          <w:szCs w:val="24"/>
        </w:rPr>
      </w:pPr>
      <w:r w:rsidRPr="00B45BC2">
        <w:rPr>
          <w:szCs w:val="24"/>
        </w:rPr>
        <w:t>Заказчик:</w:t>
      </w:r>
    </w:p>
    <w:p w14:paraId="187104A2" w14:textId="77777777" w:rsidR="00DD7803" w:rsidRPr="00B45BC2" w:rsidRDefault="00DD7803" w:rsidP="008D2467">
      <w:pPr>
        <w:spacing w:after="0" w:line="240" w:lineRule="auto"/>
        <w:rPr>
          <w:b/>
          <w:szCs w:val="24"/>
        </w:rPr>
      </w:pPr>
      <w:r w:rsidRPr="00B45BC2">
        <w:rPr>
          <w:b/>
          <w:szCs w:val="24"/>
        </w:rPr>
        <w:t>ООО «</w:t>
      </w:r>
      <w:r>
        <w:rPr>
          <w:b/>
          <w:szCs w:val="24"/>
        </w:rPr>
        <w:t>ЭЛМА-1</w:t>
      </w:r>
      <w:r w:rsidRPr="00B45BC2">
        <w:rPr>
          <w:b/>
          <w:szCs w:val="24"/>
        </w:rPr>
        <w:t>»</w:t>
      </w:r>
    </w:p>
    <w:p w14:paraId="42CB85DB" w14:textId="77777777" w:rsidR="00DD7803" w:rsidRPr="00B45BC2" w:rsidRDefault="00DD7803" w:rsidP="008D2467">
      <w:pPr>
        <w:spacing w:after="0" w:line="240" w:lineRule="auto"/>
        <w:rPr>
          <w:szCs w:val="24"/>
        </w:rPr>
      </w:pPr>
      <w:r w:rsidRPr="00B45BC2">
        <w:rPr>
          <w:szCs w:val="24"/>
        </w:rPr>
        <w:t>УТВЕРЖДЕНО</w:t>
      </w:r>
    </w:p>
    <w:p w14:paraId="14DAF595" w14:textId="77777777" w:rsidR="00DD7803" w:rsidRPr="00B45BC2" w:rsidRDefault="00DD7803" w:rsidP="008D2467">
      <w:pPr>
        <w:tabs>
          <w:tab w:val="left" w:pos="709"/>
          <w:tab w:val="left" w:pos="2835"/>
        </w:tabs>
        <w:spacing w:after="0" w:line="240" w:lineRule="auto"/>
        <w:rPr>
          <w:szCs w:val="24"/>
        </w:rPr>
      </w:pPr>
      <w:r w:rsidRPr="00B45BC2">
        <w:rPr>
          <w:szCs w:val="24"/>
        </w:rPr>
        <w:t>«</w:t>
      </w:r>
      <w:r w:rsidRPr="00B45BC2">
        <w:rPr>
          <w:szCs w:val="24"/>
          <w:u w:val="single"/>
        </w:rPr>
        <w:tab/>
      </w:r>
      <w:r w:rsidRPr="00B45BC2">
        <w:rPr>
          <w:szCs w:val="24"/>
        </w:rPr>
        <w:t>»</w:t>
      </w:r>
      <w:r w:rsidRPr="00B45BC2">
        <w:rPr>
          <w:szCs w:val="24"/>
          <w:u w:val="single"/>
        </w:rPr>
        <w:tab/>
      </w:r>
      <w:r>
        <w:rPr>
          <w:szCs w:val="24"/>
        </w:rPr>
        <w:t>2016</w:t>
      </w:r>
      <w:r w:rsidRPr="00B45BC2">
        <w:rPr>
          <w:szCs w:val="24"/>
        </w:rPr>
        <w:t>г.</w:t>
      </w:r>
    </w:p>
    <w:p w14:paraId="2F0C127F" w14:textId="77777777" w:rsidR="00DD7803" w:rsidRPr="00B45BC2" w:rsidRDefault="00DD7803" w:rsidP="008D2467">
      <w:pPr>
        <w:tabs>
          <w:tab w:val="left" w:pos="3544"/>
        </w:tabs>
        <w:spacing w:after="0" w:line="240" w:lineRule="auto"/>
        <w:rPr>
          <w:szCs w:val="24"/>
          <w:u w:val="single"/>
        </w:rPr>
      </w:pPr>
      <w:r w:rsidRPr="00B45BC2">
        <w:rPr>
          <w:szCs w:val="24"/>
          <w:u w:val="single"/>
        </w:rPr>
        <w:tab/>
      </w:r>
    </w:p>
    <w:p w14:paraId="7D2E62E8" w14:textId="77777777" w:rsidR="00DD7803" w:rsidRDefault="00DD7803" w:rsidP="008D2467">
      <w:pPr>
        <w:tabs>
          <w:tab w:val="left" w:pos="709"/>
          <w:tab w:val="left" w:pos="2694"/>
        </w:tabs>
        <w:spacing w:after="0" w:line="240" w:lineRule="auto"/>
        <w:rPr>
          <w:szCs w:val="24"/>
        </w:rPr>
      </w:pPr>
      <w:r w:rsidRPr="00B45BC2">
        <w:rPr>
          <w:szCs w:val="24"/>
        </w:rPr>
        <w:tab/>
      </w:r>
      <w:r w:rsidRPr="00B45BC2">
        <w:rPr>
          <w:sz w:val="18"/>
          <w:szCs w:val="18"/>
        </w:rPr>
        <w:t>(подпись)</w:t>
      </w:r>
      <w:r w:rsidRPr="00B45BC2">
        <w:rPr>
          <w:szCs w:val="24"/>
        </w:rPr>
        <w:tab/>
        <w:t>М.П.</w:t>
      </w:r>
    </w:p>
    <w:p w14:paraId="77955723" w14:textId="77777777" w:rsidR="00DD7803" w:rsidRDefault="00DD7803" w:rsidP="008D2467">
      <w:pPr>
        <w:tabs>
          <w:tab w:val="left" w:pos="709"/>
          <w:tab w:val="left" w:pos="2694"/>
        </w:tabs>
        <w:spacing w:after="0" w:line="240" w:lineRule="auto"/>
        <w:rPr>
          <w:szCs w:val="24"/>
        </w:rPr>
      </w:pPr>
    </w:p>
    <w:p w14:paraId="373CD978" w14:textId="77777777" w:rsidR="00DD7803" w:rsidRDefault="00DD7803" w:rsidP="008D2467">
      <w:pPr>
        <w:tabs>
          <w:tab w:val="left" w:pos="709"/>
          <w:tab w:val="left" w:pos="2694"/>
        </w:tabs>
        <w:spacing w:after="0" w:line="240" w:lineRule="auto"/>
        <w:rPr>
          <w:szCs w:val="24"/>
        </w:rPr>
      </w:pPr>
    </w:p>
    <w:p w14:paraId="346F9EE5" w14:textId="77777777" w:rsidR="00DD7803" w:rsidRDefault="00DD7803" w:rsidP="008D2467">
      <w:pPr>
        <w:tabs>
          <w:tab w:val="left" w:pos="709"/>
          <w:tab w:val="left" w:pos="2694"/>
        </w:tabs>
        <w:spacing w:after="0" w:line="240" w:lineRule="auto"/>
        <w:rPr>
          <w:szCs w:val="24"/>
        </w:rPr>
      </w:pPr>
    </w:p>
    <w:p w14:paraId="392F89EA" w14:textId="77777777" w:rsidR="00DD7803" w:rsidRPr="00F22996" w:rsidRDefault="00DD7803" w:rsidP="008D2467">
      <w:pPr>
        <w:tabs>
          <w:tab w:val="left" w:pos="709"/>
          <w:tab w:val="left" w:pos="2694"/>
        </w:tabs>
        <w:spacing w:after="0" w:line="240" w:lineRule="auto"/>
        <w:rPr>
          <w:sz w:val="18"/>
          <w:szCs w:val="18"/>
        </w:rPr>
      </w:pPr>
    </w:p>
    <w:p w14:paraId="6FCA9DDD" w14:textId="77777777" w:rsidR="00DD7803" w:rsidRDefault="00DD7803" w:rsidP="008D2467">
      <w:pPr>
        <w:tabs>
          <w:tab w:val="left" w:pos="709"/>
          <w:tab w:val="left" w:pos="2694"/>
        </w:tabs>
        <w:spacing w:after="0" w:line="240" w:lineRule="auto"/>
        <w:rPr>
          <w:szCs w:val="24"/>
        </w:rPr>
      </w:pPr>
    </w:p>
    <w:p w14:paraId="4B17088B" w14:textId="77777777" w:rsidR="00DD7803" w:rsidRDefault="00DD7803" w:rsidP="008D2467">
      <w:pPr>
        <w:tabs>
          <w:tab w:val="left" w:pos="709"/>
          <w:tab w:val="left" w:pos="2694"/>
        </w:tabs>
        <w:spacing w:after="0" w:line="240" w:lineRule="auto"/>
        <w:rPr>
          <w:szCs w:val="24"/>
        </w:rPr>
      </w:pPr>
    </w:p>
    <w:p w14:paraId="4DAF8DA5" w14:textId="77777777" w:rsidR="00DD7803" w:rsidRDefault="00DD7803" w:rsidP="008D2467">
      <w:pPr>
        <w:tabs>
          <w:tab w:val="left" w:pos="709"/>
          <w:tab w:val="left" w:pos="2694"/>
        </w:tabs>
        <w:spacing w:after="0" w:line="240" w:lineRule="auto"/>
        <w:rPr>
          <w:szCs w:val="24"/>
        </w:rPr>
      </w:pPr>
    </w:p>
    <w:p w14:paraId="62D9C1EA" w14:textId="77777777" w:rsidR="00DD7803" w:rsidRDefault="00F22996" w:rsidP="00F22996">
      <w:pPr>
        <w:tabs>
          <w:tab w:val="left" w:pos="709"/>
          <w:tab w:val="left" w:pos="2694"/>
        </w:tabs>
        <w:spacing w:after="0" w:line="240" w:lineRule="auto"/>
        <w:jc w:val="right"/>
        <w:rPr>
          <w:szCs w:val="24"/>
        </w:rPr>
      </w:pPr>
      <w:r>
        <w:rPr>
          <w:szCs w:val="24"/>
        </w:rPr>
        <w:t>К данному техническому заданию имеются приложения в количестве 9шт.</w:t>
      </w:r>
    </w:p>
    <w:p w14:paraId="56F11914" w14:textId="77777777" w:rsidR="00DD7803" w:rsidRDefault="00DD7803" w:rsidP="008D2467">
      <w:pPr>
        <w:tabs>
          <w:tab w:val="left" w:pos="709"/>
          <w:tab w:val="left" w:pos="2694"/>
        </w:tabs>
        <w:spacing w:after="0" w:line="240" w:lineRule="auto"/>
        <w:rPr>
          <w:szCs w:val="24"/>
        </w:rPr>
      </w:pPr>
    </w:p>
    <w:p w14:paraId="7A5C03C1" w14:textId="77777777" w:rsidR="00DD7803" w:rsidRDefault="00DD7803" w:rsidP="008D2467">
      <w:pPr>
        <w:tabs>
          <w:tab w:val="left" w:pos="709"/>
          <w:tab w:val="left" w:pos="2694"/>
        </w:tabs>
        <w:spacing w:after="0" w:line="240" w:lineRule="auto"/>
        <w:rPr>
          <w:szCs w:val="24"/>
        </w:rPr>
      </w:pPr>
    </w:p>
    <w:p w14:paraId="37090E1B" w14:textId="77777777" w:rsidR="00DD7803" w:rsidRDefault="00DD7803" w:rsidP="008D2467">
      <w:pPr>
        <w:tabs>
          <w:tab w:val="left" w:pos="709"/>
          <w:tab w:val="left" w:pos="2694"/>
        </w:tabs>
        <w:spacing w:after="0" w:line="240" w:lineRule="auto"/>
        <w:rPr>
          <w:szCs w:val="24"/>
        </w:rPr>
      </w:pPr>
    </w:p>
    <w:p w14:paraId="716EF98C" w14:textId="77777777" w:rsidR="00DD7803" w:rsidRDefault="00DD7803" w:rsidP="008D2467">
      <w:pPr>
        <w:tabs>
          <w:tab w:val="left" w:pos="709"/>
          <w:tab w:val="left" w:pos="2694"/>
        </w:tabs>
        <w:spacing w:after="0" w:line="240" w:lineRule="auto"/>
        <w:rPr>
          <w:szCs w:val="24"/>
        </w:rPr>
      </w:pPr>
    </w:p>
    <w:p w14:paraId="49686499" w14:textId="77777777" w:rsidR="00DD7803" w:rsidRPr="004F3802" w:rsidRDefault="00DD7803" w:rsidP="008D2467">
      <w:pPr>
        <w:tabs>
          <w:tab w:val="left" w:pos="709"/>
          <w:tab w:val="left" w:pos="2694"/>
        </w:tabs>
        <w:spacing w:after="0" w:line="240" w:lineRule="auto"/>
        <w:rPr>
          <w:szCs w:val="24"/>
        </w:rPr>
      </w:pPr>
    </w:p>
    <w:p w14:paraId="44E81B6C" w14:textId="77777777" w:rsidR="00DD7803" w:rsidRPr="004F3802" w:rsidRDefault="00DD7803" w:rsidP="008D2467">
      <w:pPr>
        <w:spacing w:after="0" w:line="238" w:lineRule="auto"/>
        <w:jc w:val="center"/>
        <w:rPr>
          <w:szCs w:val="24"/>
        </w:rPr>
      </w:pPr>
      <w:r w:rsidRPr="004F3802">
        <w:rPr>
          <w:szCs w:val="24"/>
        </w:rPr>
        <w:t>Екатеринбург 2016</w:t>
      </w:r>
    </w:p>
    <w:p w14:paraId="1770CFE9" w14:textId="77777777" w:rsidR="00DD7803" w:rsidRDefault="00DD7803" w:rsidP="008D2467">
      <w:pPr>
        <w:pStyle w:val="a6"/>
      </w:pPr>
      <w:r>
        <w:br w:type="page"/>
      </w:r>
    </w:p>
    <w:p w14:paraId="5DE4D0AB" w14:textId="77777777" w:rsidR="00DD7803" w:rsidRPr="00AC6D23" w:rsidRDefault="00DD7803">
      <w:pPr>
        <w:pStyle w:val="a6"/>
        <w:rPr>
          <w:rFonts w:ascii="Times New Roman" w:hAnsi="Times New Roman"/>
          <w:color w:val="auto"/>
        </w:rPr>
      </w:pPr>
      <w:r w:rsidRPr="00AC6D23">
        <w:rPr>
          <w:rFonts w:ascii="Times New Roman" w:hAnsi="Times New Roman"/>
          <w:color w:val="auto"/>
        </w:rPr>
        <w:lastRenderedPageBreak/>
        <w:t>Оглавление</w:t>
      </w:r>
    </w:p>
    <w:p w14:paraId="2E2624B6" w14:textId="77777777" w:rsidR="00521635" w:rsidRDefault="00DD7803">
      <w:pPr>
        <w:pStyle w:val="12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46599479" w:history="1">
        <w:r w:rsidR="00521635" w:rsidRPr="0098314A">
          <w:rPr>
            <w:rStyle w:val="a7"/>
            <w:noProof/>
          </w:rPr>
          <w:t>1 ПОСТАНОВКА ЗАДАЧИ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_Toc446599479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4</w:t>
        </w:r>
        <w:r w:rsidR="00521635">
          <w:rPr>
            <w:noProof/>
            <w:webHidden/>
          </w:rPr>
          <w:fldChar w:fldCharType="end"/>
        </w:r>
      </w:hyperlink>
    </w:p>
    <w:p w14:paraId="085B25E0" w14:textId="77777777" w:rsidR="00521635" w:rsidRDefault="003416DF">
      <w:pPr>
        <w:pStyle w:val="2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480" w:history="1">
        <w:r w:rsidR="00521635" w:rsidRPr="0098314A">
          <w:rPr>
            <w:rStyle w:val="a7"/>
            <w:noProof/>
          </w:rPr>
          <w:t>1.1. Цель разработки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_Toc446599480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4</w:t>
        </w:r>
        <w:r w:rsidR="00521635">
          <w:rPr>
            <w:noProof/>
            <w:webHidden/>
          </w:rPr>
          <w:fldChar w:fldCharType="end"/>
        </w:r>
      </w:hyperlink>
    </w:p>
    <w:p w14:paraId="2BC8A7FE" w14:textId="77777777" w:rsidR="00521635" w:rsidRDefault="003416DF">
      <w:pPr>
        <w:pStyle w:val="2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481" w:history="1">
        <w:r w:rsidR="00521635" w:rsidRPr="0098314A">
          <w:rPr>
            <w:rStyle w:val="a7"/>
            <w:noProof/>
          </w:rPr>
          <w:t>1.2. Требования к функциональности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_Toc446599481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4</w:t>
        </w:r>
        <w:r w:rsidR="00521635">
          <w:rPr>
            <w:noProof/>
            <w:webHidden/>
          </w:rPr>
          <w:fldChar w:fldCharType="end"/>
        </w:r>
      </w:hyperlink>
    </w:p>
    <w:p w14:paraId="4BE175CB" w14:textId="77777777" w:rsidR="00521635" w:rsidRDefault="003416DF">
      <w:pPr>
        <w:pStyle w:val="12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482" w:history="1">
        <w:r w:rsidR="00521635" w:rsidRPr="0098314A">
          <w:rPr>
            <w:rStyle w:val="a7"/>
            <w:noProof/>
          </w:rPr>
          <w:t>2 ОПИСАНИЕ КОМПАНИИ-ЗАКАЗЧИКА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_Toc446599482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4</w:t>
        </w:r>
        <w:r w:rsidR="00521635">
          <w:rPr>
            <w:noProof/>
            <w:webHidden/>
          </w:rPr>
          <w:fldChar w:fldCharType="end"/>
        </w:r>
      </w:hyperlink>
    </w:p>
    <w:p w14:paraId="2370C144" w14:textId="77777777" w:rsidR="00521635" w:rsidRDefault="003416DF">
      <w:pPr>
        <w:pStyle w:val="21"/>
        <w:tabs>
          <w:tab w:val="left" w:pos="88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483" w:history="1">
        <w:r w:rsidR="00521635" w:rsidRPr="0098314A">
          <w:rPr>
            <w:rStyle w:val="a7"/>
            <w:noProof/>
          </w:rPr>
          <w:t>2.1.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Наименование компании заказчика. Предмет деятельности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_Toc446599483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4</w:t>
        </w:r>
        <w:r w:rsidR="00521635">
          <w:rPr>
            <w:noProof/>
            <w:webHidden/>
          </w:rPr>
          <w:fldChar w:fldCharType="end"/>
        </w:r>
      </w:hyperlink>
    </w:p>
    <w:p w14:paraId="37B32359" w14:textId="77777777" w:rsidR="00521635" w:rsidRDefault="003416DF">
      <w:pPr>
        <w:pStyle w:val="2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484" w:history="1">
        <w:r w:rsidR="00521635" w:rsidRPr="0098314A">
          <w:rPr>
            <w:rStyle w:val="a7"/>
            <w:noProof/>
          </w:rPr>
          <w:t>2.2. Ассортимент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_Toc446599484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4</w:t>
        </w:r>
        <w:r w:rsidR="00521635">
          <w:rPr>
            <w:noProof/>
            <w:webHidden/>
          </w:rPr>
          <w:fldChar w:fldCharType="end"/>
        </w:r>
      </w:hyperlink>
    </w:p>
    <w:p w14:paraId="6E5FD868" w14:textId="77777777" w:rsidR="00521635" w:rsidRDefault="003416DF">
      <w:pPr>
        <w:pStyle w:val="2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485" w:history="1">
        <w:r w:rsidR="00521635" w:rsidRPr="0098314A">
          <w:rPr>
            <w:rStyle w:val="a7"/>
            <w:caps/>
            <w:noProof/>
          </w:rPr>
          <w:t xml:space="preserve">2.3. </w:t>
        </w:r>
        <w:r w:rsidR="00521635" w:rsidRPr="0098314A">
          <w:rPr>
            <w:rStyle w:val="a7"/>
            <w:noProof/>
          </w:rPr>
          <w:t>Структура предприятия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_Toc446599485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5</w:t>
        </w:r>
        <w:r w:rsidR="00521635">
          <w:rPr>
            <w:noProof/>
            <w:webHidden/>
          </w:rPr>
          <w:fldChar w:fldCharType="end"/>
        </w:r>
      </w:hyperlink>
    </w:p>
    <w:p w14:paraId="6DFE0E22" w14:textId="77777777" w:rsidR="00521635" w:rsidRDefault="003416DF">
      <w:pPr>
        <w:pStyle w:val="21"/>
        <w:tabs>
          <w:tab w:val="left" w:pos="88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486" w:history="1">
        <w:r w:rsidR="00521635" w:rsidRPr="0098314A">
          <w:rPr>
            <w:rStyle w:val="a7"/>
            <w:noProof/>
          </w:rPr>
          <w:t>2.4.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Основные термины и определения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_Toc446599486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5</w:t>
        </w:r>
        <w:r w:rsidR="00521635">
          <w:rPr>
            <w:noProof/>
            <w:webHidden/>
          </w:rPr>
          <w:fldChar w:fldCharType="end"/>
        </w:r>
      </w:hyperlink>
    </w:p>
    <w:p w14:paraId="46710E09" w14:textId="77777777" w:rsidR="00521635" w:rsidRDefault="003416DF">
      <w:pPr>
        <w:pStyle w:val="12"/>
        <w:tabs>
          <w:tab w:val="left" w:pos="48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487" w:history="1">
        <w:r w:rsidR="00521635" w:rsidRPr="0098314A">
          <w:rPr>
            <w:rStyle w:val="a7"/>
            <w:noProof/>
          </w:rPr>
          <w:t>3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ОПИСАНИЕ БИЗНЕС-ПРОЦЕССА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_Toc446599487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5</w:t>
        </w:r>
        <w:r w:rsidR="00521635">
          <w:rPr>
            <w:noProof/>
            <w:webHidden/>
          </w:rPr>
          <w:fldChar w:fldCharType="end"/>
        </w:r>
      </w:hyperlink>
    </w:p>
    <w:p w14:paraId="7A344775" w14:textId="77777777" w:rsidR="00521635" w:rsidRDefault="003416DF">
      <w:pPr>
        <w:pStyle w:val="12"/>
        <w:tabs>
          <w:tab w:val="left" w:pos="48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488" w:history="1">
        <w:r w:rsidR="00521635" w:rsidRPr="0098314A">
          <w:rPr>
            <w:rStyle w:val="a7"/>
            <w:noProof/>
          </w:rPr>
          <w:t>4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ИНТЕРФЕЙС И ПРИНЦИПЫ ФУНКЦИОНИРОВАНИЯ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_Toc446599488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7</w:t>
        </w:r>
        <w:r w:rsidR="00521635">
          <w:rPr>
            <w:noProof/>
            <w:webHidden/>
          </w:rPr>
          <w:fldChar w:fldCharType="end"/>
        </w:r>
      </w:hyperlink>
    </w:p>
    <w:p w14:paraId="42A64BB0" w14:textId="77777777" w:rsidR="00521635" w:rsidRDefault="003416DF">
      <w:pPr>
        <w:pStyle w:val="21"/>
        <w:tabs>
          <w:tab w:val="left" w:pos="88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489" w:history="1">
        <w:r w:rsidR="00521635" w:rsidRPr="0098314A">
          <w:rPr>
            <w:rStyle w:val="a7"/>
            <w:noProof/>
          </w:rPr>
          <w:t>4.1.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Общие требования к интерфейсу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_Toc446599489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7</w:t>
        </w:r>
        <w:r w:rsidR="00521635">
          <w:rPr>
            <w:noProof/>
            <w:webHidden/>
          </w:rPr>
          <w:fldChar w:fldCharType="end"/>
        </w:r>
      </w:hyperlink>
    </w:p>
    <w:p w14:paraId="00B28645" w14:textId="77777777" w:rsidR="00521635" w:rsidRDefault="003416DF">
      <w:pPr>
        <w:pStyle w:val="21"/>
        <w:tabs>
          <w:tab w:val="left" w:pos="88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490" w:history="1">
        <w:r w:rsidR="00521635" w:rsidRPr="0098314A">
          <w:rPr>
            <w:rStyle w:val="a7"/>
            <w:noProof/>
          </w:rPr>
          <w:t>4.2.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Главное окно программы. Вход в систему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_Toc446599490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7</w:t>
        </w:r>
        <w:r w:rsidR="00521635">
          <w:rPr>
            <w:noProof/>
            <w:webHidden/>
          </w:rPr>
          <w:fldChar w:fldCharType="end"/>
        </w:r>
      </w:hyperlink>
    </w:p>
    <w:p w14:paraId="5BD5A4AF" w14:textId="77777777" w:rsidR="00521635" w:rsidRDefault="003416DF">
      <w:pPr>
        <w:pStyle w:val="21"/>
        <w:tabs>
          <w:tab w:val="left" w:pos="88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491" w:history="1">
        <w:r w:rsidR="00521635" w:rsidRPr="0098314A">
          <w:rPr>
            <w:rStyle w:val="a7"/>
            <w:noProof/>
          </w:rPr>
          <w:t>4.3.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Справочники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_Toc446599491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9</w:t>
        </w:r>
        <w:r w:rsidR="00521635">
          <w:rPr>
            <w:noProof/>
            <w:webHidden/>
          </w:rPr>
          <w:fldChar w:fldCharType="end"/>
        </w:r>
      </w:hyperlink>
    </w:p>
    <w:p w14:paraId="2E1BC071" w14:textId="77777777" w:rsidR="00521635" w:rsidRDefault="003416DF">
      <w:pPr>
        <w:pStyle w:val="31"/>
        <w:tabs>
          <w:tab w:val="left" w:pos="132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492" w:history="1">
        <w:r w:rsidR="00521635" w:rsidRPr="0098314A">
          <w:rPr>
            <w:rStyle w:val="a7"/>
            <w:noProof/>
          </w:rPr>
          <w:t>4.3.1.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Справочник «Материалы»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_Toc446599492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9</w:t>
        </w:r>
        <w:r w:rsidR="00521635">
          <w:rPr>
            <w:noProof/>
            <w:webHidden/>
          </w:rPr>
          <w:fldChar w:fldCharType="end"/>
        </w:r>
      </w:hyperlink>
    </w:p>
    <w:p w14:paraId="79B27F72" w14:textId="77777777" w:rsidR="00521635" w:rsidRDefault="003416DF">
      <w:pPr>
        <w:pStyle w:val="31"/>
        <w:tabs>
          <w:tab w:val="left" w:pos="132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493" w:history="1">
        <w:r w:rsidR="00521635" w:rsidRPr="0098314A">
          <w:rPr>
            <w:rStyle w:val="a7"/>
            <w:noProof/>
          </w:rPr>
          <w:t>4.3.2.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Справочник «Группы»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_Toc446599493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9</w:t>
        </w:r>
        <w:r w:rsidR="00521635">
          <w:rPr>
            <w:noProof/>
            <w:webHidden/>
          </w:rPr>
          <w:fldChar w:fldCharType="end"/>
        </w:r>
      </w:hyperlink>
    </w:p>
    <w:p w14:paraId="4FD034CB" w14:textId="77777777" w:rsidR="00521635" w:rsidRDefault="003416DF">
      <w:pPr>
        <w:pStyle w:val="31"/>
        <w:tabs>
          <w:tab w:val="left" w:pos="132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494" w:history="1">
        <w:r w:rsidR="00521635" w:rsidRPr="0098314A">
          <w:rPr>
            <w:rStyle w:val="a7"/>
            <w:noProof/>
          </w:rPr>
          <w:t>4.3.3.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Справочник «Наименование детали»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_Toc446599494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10</w:t>
        </w:r>
        <w:r w:rsidR="00521635">
          <w:rPr>
            <w:noProof/>
            <w:webHidden/>
          </w:rPr>
          <w:fldChar w:fldCharType="end"/>
        </w:r>
      </w:hyperlink>
    </w:p>
    <w:p w14:paraId="01863DAC" w14:textId="77777777" w:rsidR="00521635" w:rsidRDefault="003416DF">
      <w:pPr>
        <w:pStyle w:val="31"/>
        <w:tabs>
          <w:tab w:val="left" w:pos="132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495" w:history="1">
        <w:r w:rsidR="00521635" w:rsidRPr="0098314A">
          <w:rPr>
            <w:rStyle w:val="a7"/>
            <w:noProof/>
          </w:rPr>
          <w:t>4.3.4.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Справочник «Способ изготовления»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_Toc446599495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10</w:t>
        </w:r>
        <w:r w:rsidR="00521635">
          <w:rPr>
            <w:noProof/>
            <w:webHidden/>
          </w:rPr>
          <w:fldChar w:fldCharType="end"/>
        </w:r>
      </w:hyperlink>
    </w:p>
    <w:p w14:paraId="15F88E82" w14:textId="77777777" w:rsidR="00521635" w:rsidRDefault="003416DF">
      <w:pPr>
        <w:pStyle w:val="31"/>
        <w:tabs>
          <w:tab w:val="left" w:pos="132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496" w:history="1">
        <w:r w:rsidR="00521635" w:rsidRPr="0098314A">
          <w:rPr>
            <w:rStyle w:val="a7"/>
            <w:noProof/>
          </w:rPr>
          <w:t>4.3.5.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Справочник «Заказчики»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_Toc446599496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10</w:t>
        </w:r>
        <w:r w:rsidR="00521635">
          <w:rPr>
            <w:noProof/>
            <w:webHidden/>
          </w:rPr>
          <w:fldChar w:fldCharType="end"/>
        </w:r>
      </w:hyperlink>
    </w:p>
    <w:p w14:paraId="7B7FCC58" w14:textId="77777777" w:rsidR="00521635" w:rsidRDefault="003416DF">
      <w:pPr>
        <w:pStyle w:val="31"/>
        <w:tabs>
          <w:tab w:val="left" w:pos="132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497" w:history="1">
        <w:r w:rsidR="00521635" w:rsidRPr="0098314A">
          <w:rPr>
            <w:rStyle w:val="a7"/>
            <w:noProof/>
          </w:rPr>
          <w:t>4.3.6.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Справочник «Поставщики»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_Toc446599497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11</w:t>
        </w:r>
        <w:r w:rsidR="00521635">
          <w:rPr>
            <w:noProof/>
            <w:webHidden/>
          </w:rPr>
          <w:fldChar w:fldCharType="end"/>
        </w:r>
      </w:hyperlink>
    </w:p>
    <w:p w14:paraId="70CF3D5F" w14:textId="77777777" w:rsidR="00521635" w:rsidRDefault="003416DF">
      <w:pPr>
        <w:pStyle w:val="31"/>
        <w:tabs>
          <w:tab w:val="left" w:pos="132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498" w:history="1">
        <w:r w:rsidR="00521635" w:rsidRPr="0098314A">
          <w:rPr>
            <w:rStyle w:val="a7"/>
            <w:noProof/>
          </w:rPr>
          <w:t>4.3.7.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Справочник «Сотрудники»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_Toc446599498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12</w:t>
        </w:r>
        <w:r w:rsidR="00521635">
          <w:rPr>
            <w:noProof/>
            <w:webHidden/>
          </w:rPr>
          <w:fldChar w:fldCharType="end"/>
        </w:r>
      </w:hyperlink>
    </w:p>
    <w:p w14:paraId="59724F3C" w14:textId="77777777" w:rsidR="00521635" w:rsidRDefault="003416DF">
      <w:pPr>
        <w:pStyle w:val="31"/>
        <w:tabs>
          <w:tab w:val="left" w:pos="132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499" w:history="1">
        <w:r w:rsidR="00521635" w:rsidRPr="0098314A">
          <w:rPr>
            <w:rStyle w:val="a7"/>
            <w:noProof/>
          </w:rPr>
          <w:t>4.3.8.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Справочник «Должности»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_Toc446599499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12</w:t>
        </w:r>
        <w:r w:rsidR="00521635">
          <w:rPr>
            <w:noProof/>
            <w:webHidden/>
          </w:rPr>
          <w:fldChar w:fldCharType="end"/>
        </w:r>
      </w:hyperlink>
    </w:p>
    <w:p w14:paraId="11569607" w14:textId="77777777" w:rsidR="00521635" w:rsidRDefault="003416DF">
      <w:pPr>
        <w:pStyle w:val="31"/>
        <w:tabs>
          <w:tab w:val="left" w:pos="132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00" w:history="1">
        <w:r w:rsidR="00521635" w:rsidRPr="0098314A">
          <w:rPr>
            <w:rStyle w:val="a7"/>
            <w:noProof/>
          </w:rPr>
          <w:t>4.3.9.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Справочник «Оснастка»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_Toc446599500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12</w:t>
        </w:r>
        <w:r w:rsidR="00521635">
          <w:rPr>
            <w:noProof/>
            <w:webHidden/>
          </w:rPr>
          <w:fldChar w:fldCharType="end"/>
        </w:r>
      </w:hyperlink>
    </w:p>
    <w:p w14:paraId="41C64D3B" w14:textId="77777777" w:rsidR="00521635" w:rsidRDefault="003416DF">
      <w:pPr>
        <w:pStyle w:val="31"/>
        <w:tabs>
          <w:tab w:val="left" w:pos="154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01" w:history="1">
        <w:r w:rsidR="00521635" w:rsidRPr="0098314A">
          <w:rPr>
            <w:rStyle w:val="a7"/>
            <w:noProof/>
          </w:rPr>
          <w:t>4.3.10.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Справочник «Доп. информация»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_Toc446599501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13</w:t>
        </w:r>
        <w:r w:rsidR="00521635">
          <w:rPr>
            <w:noProof/>
            <w:webHidden/>
          </w:rPr>
          <w:fldChar w:fldCharType="end"/>
        </w:r>
      </w:hyperlink>
    </w:p>
    <w:p w14:paraId="6F8D9D3C" w14:textId="77777777" w:rsidR="00521635" w:rsidRDefault="003416DF">
      <w:pPr>
        <w:pStyle w:val="31"/>
        <w:tabs>
          <w:tab w:val="left" w:pos="154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02" w:history="1">
        <w:r w:rsidR="00521635" w:rsidRPr="0098314A">
          <w:rPr>
            <w:rStyle w:val="a7"/>
            <w:noProof/>
          </w:rPr>
          <w:t>4.3.11.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Справочник «Единицы измерения»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_Toc446599502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13</w:t>
        </w:r>
        <w:r w:rsidR="00521635">
          <w:rPr>
            <w:noProof/>
            <w:webHidden/>
          </w:rPr>
          <w:fldChar w:fldCharType="end"/>
        </w:r>
      </w:hyperlink>
    </w:p>
    <w:p w14:paraId="26D5E79B" w14:textId="77777777" w:rsidR="00521635" w:rsidRDefault="003416DF">
      <w:pPr>
        <w:pStyle w:val="31"/>
        <w:tabs>
          <w:tab w:val="left" w:pos="154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03" w:history="1">
        <w:r w:rsidR="00521635" w:rsidRPr="0098314A">
          <w:rPr>
            <w:rStyle w:val="a7"/>
            <w:noProof/>
          </w:rPr>
          <w:t>4.3.12.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Справочник «Оборудование»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_Toc446599503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13</w:t>
        </w:r>
        <w:r w:rsidR="00521635">
          <w:rPr>
            <w:noProof/>
            <w:webHidden/>
          </w:rPr>
          <w:fldChar w:fldCharType="end"/>
        </w:r>
      </w:hyperlink>
    </w:p>
    <w:p w14:paraId="7722F2DB" w14:textId="77777777" w:rsidR="00521635" w:rsidRDefault="003416DF">
      <w:pPr>
        <w:pStyle w:val="31"/>
        <w:tabs>
          <w:tab w:val="left" w:pos="154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04" w:history="1">
        <w:r w:rsidR="00521635" w:rsidRPr="0098314A">
          <w:rPr>
            <w:rStyle w:val="a7"/>
            <w:noProof/>
          </w:rPr>
          <w:t>4.3.13.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Справочник «Константы»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_Toc446599504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14</w:t>
        </w:r>
        <w:r w:rsidR="00521635">
          <w:rPr>
            <w:noProof/>
            <w:webHidden/>
          </w:rPr>
          <w:fldChar w:fldCharType="end"/>
        </w:r>
      </w:hyperlink>
    </w:p>
    <w:p w14:paraId="12CBBBB0" w14:textId="77777777" w:rsidR="00521635" w:rsidRDefault="003416DF">
      <w:pPr>
        <w:pStyle w:val="31"/>
        <w:tabs>
          <w:tab w:val="left" w:pos="154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05" w:history="1">
        <w:r w:rsidR="00521635" w:rsidRPr="0098314A">
          <w:rPr>
            <w:rStyle w:val="a7"/>
            <w:iCs/>
            <w:noProof/>
          </w:rPr>
          <w:t>4.3.14.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iCs/>
            <w:noProof/>
          </w:rPr>
          <w:t>Справочник «Водители»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_Toc446599505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14</w:t>
        </w:r>
        <w:r w:rsidR="00521635">
          <w:rPr>
            <w:noProof/>
            <w:webHidden/>
          </w:rPr>
          <w:fldChar w:fldCharType="end"/>
        </w:r>
      </w:hyperlink>
    </w:p>
    <w:p w14:paraId="2CEC19CB" w14:textId="77777777" w:rsidR="00521635" w:rsidRDefault="003416DF">
      <w:pPr>
        <w:pStyle w:val="21"/>
        <w:tabs>
          <w:tab w:val="left" w:pos="88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06" w:history="1">
        <w:r w:rsidR="00521635" w:rsidRPr="0098314A">
          <w:rPr>
            <w:rStyle w:val="a7"/>
            <w:noProof/>
            <w:lang w:eastAsia="ru-RU"/>
          </w:rPr>
          <w:t>4.4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  <w:lang w:eastAsia="ru-RU"/>
          </w:rPr>
          <w:t>Модуль «Заявка»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_Toc446599506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15</w:t>
        </w:r>
        <w:r w:rsidR="00521635">
          <w:rPr>
            <w:noProof/>
            <w:webHidden/>
          </w:rPr>
          <w:fldChar w:fldCharType="end"/>
        </w:r>
      </w:hyperlink>
    </w:p>
    <w:p w14:paraId="78A645D4" w14:textId="77777777" w:rsidR="00521635" w:rsidRDefault="003416DF">
      <w:pPr>
        <w:pStyle w:val="3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07" w:history="1">
        <w:r w:rsidR="00521635" w:rsidRPr="0098314A">
          <w:rPr>
            <w:rStyle w:val="a7"/>
            <w:noProof/>
            <w:lang w:eastAsia="ru-RU"/>
          </w:rPr>
          <w:t>4.4.1 Отчет «Текущий счет»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_Toc446599507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16</w:t>
        </w:r>
        <w:r w:rsidR="00521635">
          <w:rPr>
            <w:noProof/>
            <w:webHidden/>
          </w:rPr>
          <w:fldChar w:fldCharType="end"/>
        </w:r>
      </w:hyperlink>
    </w:p>
    <w:p w14:paraId="1DD1C1FD" w14:textId="77777777" w:rsidR="00521635" w:rsidRDefault="003416DF">
      <w:pPr>
        <w:pStyle w:val="3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08" w:history="1">
        <w:r w:rsidR="00521635" w:rsidRPr="0098314A">
          <w:rPr>
            <w:rStyle w:val="a7"/>
            <w:noProof/>
            <w:lang w:eastAsia="ru-RU"/>
          </w:rPr>
          <w:t>4.4.2 Отчет «Спецификация»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_Toc446599508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16</w:t>
        </w:r>
        <w:r w:rsidR="00521635">
          <w:rPr>
            <w:noProof/>
            <w:webHidden/>
          </w:rPr>
          <w:fldChar w:fldCharType="end"/>
        </w:r>
      </w:hyperlink>
    </w:p>
    <w:p w14:paraId="130BD703" w14:textId="77777777" w:rsidR="00521635" w:rsidRDefault="003416DF">
      <w:pPr>
        <w:pStyle w:val="3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09" w:history="1">
        <w:r w:rsidR="00521635" w:rsidRPr="0098314A">
          <w:rPr>
            <w:rStyle w:val="a7"/>
            <w:noProof/>
            <w:lang w:eastAsia="ru-RU"/>
          </w:rPr>
          <w:t>4.4.3 Отчет «Договор»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_Toc446599509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16</w:t>
        </w:r>
        <w:r w:rsidR="00521635">
          <w:rPr>
            <w:noProof/>
            <w:webHidden/>
          </w:rPr>
          <w:fldChar w:fldCharType="end"/>
        </w:r>
      </w:hyperlink>
    </w:p>
    <w:p w14:paraId="4844483C" w14:textId="77777777" w:rsidR="00521635" w:rsidRDefault="003416DF">
      <w:pPr>
        <w:pStyle w:val="3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10" w:history="1">
        <w:r w:rsidR="00521635" w:rsidRPr="0098314A">
          <w:rPr>
            <w:rStyle w:val="a7"/>
            <w:noProof/>
            <w:lang w:eastAsia="ru-RU"/>
          </w:rPr>
          <w:t>4.4.4 Отчет «Акт выполненных работ»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_Toc446599510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16</w:t>
        </w:r>
        <w:r w:rsidR="00521635">
          <w:rPr>
            <w:noProof/>
            <w:webHidden/>
          </w:rPr>
          <w:fldChar w:fldCharType="end"/>
        </w:r>
      </w:hyperlink>
    </w:p>
    <w:p w14:paraId="7E93FDD6" w14:textId="77777777" w:rsidR="00521635" w:rsidRDefault="003416DF">
      <w:pPr>
        <w:pStyle w:val="3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11" w:history="1">
        <w:r w:rsidR="00521635" w:rsidRPr="0098314A">
          <w:rPr>
            <w:rStyle w:val="a7"/>
            <w:noProof/>
            <w:lang w:eastAsia="ru-RU"/>
          </w:rPr>
          <w:t>4.4.5 Отчет «Акт приема-передачи оснастки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_Toc446599511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16</w:t>
        </w:r>
        <w:r w:rsidR="00521635">
          <w:rPr>
            <w:noProof/>
            <w:webHidden/>
          </w:rPr>
          <w:fldChar w:fldCharType="end"/>
        </w:r>
      </w:hyperlink>
    </w:p>
    <w:p w14:paraId="0E7DE4FE" w14:textId="77777777" w:rsidR="00521635" w:rsidRDefault="003416DF">
      <w:pPr>
        <w:pStyle w:val="3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12" w:history="1">
        <w:r w:rsidR="00521635" w:rsidRPr="0098314A">
          <w:rPr>
            <w:rStyle w:val="a7"/>
            <w:noProof/>
            <w:lang w:eastAsia="ru-RU"/>
          </w:rPr>
          <w:t>4.4.6 Реестр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_Toc446599512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16</w:t>
        </w:r>
        <w:r w:rsidR="00521635">
          <w:rPr>
            <w:noProof/>
            <w:webHidden/>
          </w:rPr>
          <w:fldChar w:fldCharType="end"/>
        </w:r>
      </w:hyperlink>
    </w:p>
    <w:p w14:paraId="0EC6ADA2" w14:textId="77777777" w:rsidR="00521635" w:rsidRDefault="003416DF">
      <w:pPr>
        <w:pStyle w:val="3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13" w:history="1">
        <w:r w:rsidR="00521635" w:rsidRPr="0098314A">
          <w:rPr>
            <w:rStyle w:val="a7"/>
            <w:noProof/>
            <w:lang w:eastAsia="ru-RU"/>
          </w:rPr>
          <w:t>4.4.7 Сводный отчет по способу изготовления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_Toc446599513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17</w:t>
        </w:r>
        <w:r w:rsidR="00521635">
          <w:rPr>
            <w:noProof/>
            <w:webHidden/>
          </w:rPr>
          <w:fldChar w:fldCharType="end"/>
        </w:r>
      </w:hyperlink>
    </w:p>
    <w:p w14:paraId="76FFCCA8" w14:textId="77777777" w:rsidR="00521635" w:rsidRDefault="003416DF">
      <w:pPr>
        <w:pStyle w:val="3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14" w:history="1">
        <w:r w:rsidR="00521635" w:rsidRPr="0098314A">
          <w:rPr>
            <w:rStyle w:val="a7"/>
            <w:noProof/>
            <w:lang w:eastAsia="ru-RU"/>
          </w:rPr>
          <w:t>4.4.8 Учет прямых затрат на заявку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_Toc446599514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17</w:t>
        </w:r>
        <w:r w:rsidR="00521635">
          <w:rPr>
            <w:noProof/>
            <w:webHidden/>
          </w:rPr>
          <w:fldChar w:fldCharType="end"/>
        </w:r>
      </w:hyperlink>
    </w:p>
    <w:p w14:paraId="4E5B3AB2" w14:textId="77777777" w:rsidR="00521635" w:rsidRDefault="003416DF">
      <w:pPr>
        <w:pStyle w:val="3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15" w:history="1">
        <w:r w:rsidR="00521635" w:rsidRPr="0098314A">
          <w:rPr>
            <w:rStyle w:val="a7"/>
            <w:noProof/>
            <w:lang w:eastAsia="ru-RU"/>
          </w:rPr>
          <w:t>4.4.9 Сводный отчет по номеру чертежа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_Toc446599515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18</w:t>
        </w:r>
        <w:r w:rsidR="00521635">
          <w:rPr>
            <w:noProof/>
            <w:webHidden/>
          </w:rPr>
          <w:fldChar w:fldCharType="end"/>
        </w:r>
      </w:hyperlink>
    </w:p>
    <w:p w14:paraId="1CE7ADA3" w14:textId="77777777" w:rsidR="00521635" w:rsidRDefault="003416DF">
      <w:pPr>
        <w:pStyle w:val="21"/>
        <w:tabs>
          <w:tab w:val="left" w:pos="88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16" w:history="1">
        <w:r w:rsidR="00521635" w:rsidRPr="0098314A">
          <w:rPr>
            <w:rStyle w:val="a7"/>
            <w:noProof/>
            <w:lang w:eastAsia="ru-RU"/>
          </w:rPr>
          <w:t>4.5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  <w:lang w:eastAsia="ru-RU"/>
          </w:rPr>
          <w:t>Подготовка производства. Модуль «Чертежи»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_Toc446599516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18</w:t>
        </w:r>
        <w:r w:rsidR="00521635">
          <w:rPr>
            <w:noProof/>
            <w:webHidden/>
          </w:rPr>
          <w:fldChar w:fldCharType="end"/>
        </w:r>
      </w:hyperlink>
    </w:p>
    <w:p w14:paraId="7EFCFA10" w14:textId="77777777" w:rsidR="00521635" w:rsidRDefault="003416DF">
      <w:pPr>
        <w:pStyle w:val="31"/>
        <w:tabs>
          <w:tab w:val="left" w:pos="132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17" w:history="1">
        <w:r w:rsidR="00521635" w:rsidRPr="0098314A">
          <w:rPr>
            <w:rStyle w:val="a7"/>
            <w:noProof/>
            <w:lang w:eastAsia="ru-RU"/>
          </w:rPr>
          <w:t>4.5.1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  <w:lang w:eastAsia="ru-RU"/>
          </w:rPr>
          <w:t>Расчет массы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_Toc446599517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19</w:t>
        </w:r>
        <w:r w:rsidR="00521635">
          <w:rPr>
            <w:noProof/>
            <w:webHidden/>
          </w:rPr>
          <w:fldChar w:fldCharType="end"/>
        </w:r>
      </w:hyperlink>
    </w:p>
    <w:p w14:paraId="4A122C53" w14:textId="77777777" w:rsidR="00521635" w:rsidRDefault="003416DF">
      <w:pPr>
        <w:pStyle w:val="31"/>
        <w:tabs>
          <w:tab w:val="left" w:pos="132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18" w:history="1">
        <w:r w:rsidR="00521635" w:rsidRPr="0098314A">
          <w:rPr>
            <w:rStyle w:val="a7"/>
            <w:noProof/>
            <w:lang w:eastAsia="ru-RU"/>
          </w:rPr>
          <w:t>4.5.2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  <w:lang w:eastAsia="ru-RU"/>
          </w:rPr>
          <w:t>Технологическая карта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_Toc446599518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21</w:t>
        </w:r>
        <w:r w:rsidR="00521635">
          <w:rPr>
            <w:noProof/>
            <w:webHidden/>
          </w:rPr>
          <w:fldChar w:fldCharType="end"/>
        </w:r>
      </w:hyperlink>
    </w:p>
    <w:p w14:paraId="363B5760" w14:textId="77777777" w:rsidR="00521635" w:rsidRDefault="003416DF">
      <w:pPr>
        <w:pStyle w:val="3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19" w:history="1">
        <w:r w:rsidR="00521635" w:rsidRPr="0098314A">
          <w:rPr>
            <w:rStyle w:val="a7"/>
            <w:noProof/>
            <w:lang w:eastAsia="ru-RU"/>
          </w:rPr>
          <w:t>4.5.3 Калькуляция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_Toc446599519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23</w:t>
        </w:r>
        <w:r w:rsidR="00521635">
          <w:rPr>
            <w:noProof/>
            <w:webHidden/>
          </w:rPr>
          <w:fldChar w:fldCharType="end"/>
        </w:r>
      </w:hyperlink>
    </w:p>
    <w:p w14:paraId="1D93D4F2" w14:textId="77777777" w:rsidR="00521635" w:rsidRDefault="003416DF">
      <w:pPr>
        <w:pStyle w:val="31"/>
        <w:tabs>
          <w:tab w:val="left" w:pos="132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20" w:history="1">
        <w:r w:rsidR="00521635" w:rsidRPr="0098314A">
          <w:rPr>
            <w:rStyle w:val="a7"/>
            <w:noProof/>
            <w:lang w:eastAsia="ru-RU"/>
          </w:rPr>
          <w:t>4.5.3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  <w:lang w:eastAsia="ru-RU"/>
          </w:rPr>
          <w:t>Условия отбора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_Toc446599520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25</w:t>
        </w:r>
        <w:r w:rsidR="00521635">
          <w:rPr>
            <w:noProof/>
            <w:webHidden/>
          </w:rPr>
          <w:fldChar w:fldCharType="end"/>
        </w:r>
      </w:hyperlink>
    </w:p>
    <w:p w14:paraId="4B5CFDF0" w14:textId="77777777" w:rsidR="00521635" w:rsidRDefault="003416DF">
      <w:pPr>
        <w:pStyle w:val="21"/>
        <w:tabs>
          <w:tab w:val="left" w:pos="88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21" w:history="1">
        <w:r w:rsidR="00521635" w:rsidRPr="0098314A">
          <w:rPr>
            <w:rStyle w:val="a7"/>
            <w:noProof/>
            <w:lang w:eastAsia="ru-RU"/>
          </w:rPr>
          <w:t>4.6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  <w:lang w:eastAsia="ru-RU"/>
          </w:rPr>
          <w:t>Процесс производства. Модуль «Наряд»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_Toc446599521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25</w:t>
        </w:r>
        <w:r w:rsidR="00521635">
          <w:rPr>
            <w:noProof/>
            <w:webHidden/>
          </w:rPr>
          <w:fldChar w:fldCharType="end"/>
        </w:r>
      </w:hyperlink>
    </w:p>
    <w:p w14:paraId="4986B89A" w14:textId="77777777" w:rsidR="00521635" w:rsidRDefault="003416DF">
      <w:pPr>
        <w:pStyle w:val="3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22" w:history="1">
        <w:r w:rsidR="00521635" w:rsidRPr="0098314A">
          <w:rPr>
            <w:rStyle w:val="a7"/>
            <w:noProof/>
            <w:lang w:eastAsia="ru-RU"/>
          </w:rPr>
          <w:t>4.6.1 Учет потраченного материала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_Toc446599522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27</w:t>
        </w:r>
        <w:r w:rsidR="00521635">
          <w:rPr>
            <w:noProof/>
            <w:webHidden/>
          </w:rPr>
          <w:fldChar w:fldCharType="end"/>
        </w:r>
      </w:hyperlink>
    </w:p>
    <w:p w14:paraId="5064D2AC" w14:textId="77777777" w:rsidR="00521635" w:rsidRDefault="003416DF">
      <w:pPr>
        <w:pStyle w:val="3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23" w:history="1">
        <w:r w:rsidR="00521635" w:rsidRPr="0098314A">
          <w:rPr>
            <w:rStyle w:val="a7"/>
            <w:noProof/>
            <w:lang w:eastAsia="ru-RU"/>
          </w:rPr>
          <w:t>4.6.2  Учет прямых затрат на наряд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_Toc446599523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27</w:t>
        </w:r>
        <w:r w:rsidR="00521635">
          <w:rPr>
            <w:noProof/>
            <w:webHidden/>
          </w:rPr>
          <w:fldChar w:fldCharType="end"/>
        </w:r>
      </w:hyperlink>
    </w:p>
    <w:p w14:paraId="46F2EB72" w14:textId="77777777" w:rsidR="00521635" w:rsidRDefault="003416DF">
      <w:pPr>
        <w:pStyle w:val="21"/>
        <w:tabs>
          <w:tab w:val="left" w:pos="88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24" w:history="1">
        <w:r w:rsidR="00521635" w:rsidRPr="0098314A">
          <w:rPr>
            <w:rStyle w:val="a7"/>
            <w:noProof/>
            <w:lang w:eastAsia="ru-RU"/>
          </w:rPr>
          <w:t>4.7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  <w:lang w:eastAsia="ru-RU"/>
          </w:rPr>
          <w:t>Модуль «Отгрузка»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_Toc446599524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27</w:t>
        </w:r>
        <w:r w:rsidR="00521635">
          <w:rPr>
            <w:noProof/>
            <w:webHidden/>
          </w:rPr>
          <w:fldChar w:fldCharType="end"/>
        </w:r>
      </w:hyperlink>
    </w:p>
    <w:p w14:paraId="703F61E2" w14:textId="77777777" w:rsidR="00521635" w:rsidRDefault="003416DF">
      <w:pPr>
        <w:pStyle w:val="31"/>
        <w:tabs>
          <w:tab w:val="left" w:pos="110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25" w:history="1">
        <w:r w:rsidR="00521635" w:rsidRPr="0098314A">
          <w:rPr>
            <w:rStyle w:val="a7"/>
            <w:noProof/>
            <w:lang w:eastAsia="ru-RU"/>
          </w:rPr>
          <w:t>4.7.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  <w:lang w:eastAsia="ru-RU"/>
          </w:rPr>
          <w:t>1 ТТН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_Toc446599525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28</w:t>
        </w:r>
        <w:r w:rsidR="00521635">
          <w:rPr>
            <w:noProof/>
            <w:webHidden/>
          </w:rPr>
          <w:fldChar w:fldCharType="end"/>
        </w:r>
      </w:hyperlink>
    </w:p>
    <w:p w14:paraId="4A9B0367" w14:textId="77777777" w:rsidR="00521635" w:rsidRDefault="003416DF">
      <w:pPr>
        <w:pStyle w:val="3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26" w:history="1">
        <w:r w:rsidR="00521635" w:rsidRPr="0098314A">
          <w:rPr>
            <w:rStyle w:val="a7"/>
            <w:noProof/>
            <w:lang w:eastAsia="ru-RU"/>
          </w:rPr>
          <w:t>4.7.2 Торговая накладная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_Toc446599526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29</w:t>
        </w:r>
        <w:r w:rsidR="00521635">
          <w:rPr>
            <w:noProof/>
            <w:webHidden/>
          </w:rPr>
          <w:fldChar w:fldCharType="end"/>
        </w:r>
      </w:hyperlink>
    </w:p>
    <w:p w14:paraId="37DE5A43" w14:textId="77777777" w:rsidR="00521635" w:rsidRDefault="003416DF">
      <w:pPr>
        <w:pStyle w:val="3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27" w:history="1">
        <w:r w:rsidR="00521635" w:rsidRPr="0098314A">
          <w:rPr>
            <w:rStyle w:val="a7"/>
            <w:noProof/>
            <w:lang w:eastAsia="ru-RU"/>
          </w:rPr>
          <w:t>4.7.3 Счет-фактура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_Toc446599527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29</w:t>
        </w:r>
        <w:r w:rsidR="00521635">
          <w:rPr>
            <w:noProof/>
            <w:webHidden/>
          </w:rPr>
          <w:fldChar w:fldCharType="end"/>
        </w:r>
      </w:hyperlink>
    </w:p>
    <w:p w14:paraId="68399FFE" w14:textId="77777777" w:rsidR="00521635" w:rsidRDefault="003416DF">
      <w:pPr>
        <w:pStyle w:val="3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28" w:history="1">
        <w:r w:rsidR="00521635" w:rsidRPr="0098314A">
          <w:rPr>
            <w:rStyle w:val="a7"/>
            <w:noProof/>
            <w:lang w:eastAsia="ru-RU"/>
          </w:rPr>
          <w:t>4.7.4 Товарно-транспортная накладная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_Toc446599528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29</w:t>
        </w:r>
        <w:r w:rsidR="00521635">
          <w:rPr>
            <w:noProof/>
            <w:webHidden/>
          </w:rPr>
          <w:fldChar w:fldCharType="end"/>
        </w:r>
      </w:hyperlink>
    </w:p>
    <w:p w14:paraId="05BBC372" w14:textId="77777777" w:rsidR="00521635" w:rsidRDefault="003416DF">
      <w:pPr>
        <w:pStyle w:val="3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29" w:history="1">
        <w:r w:rsidR="00521635" w:rsidRPr="0098314A">
          <w:rPr>
            <w:rStyle w:val="a7"/>
            <w:noProof/>
            <w:lang w:eastAsia="ru-RU"/>
          </w:rPr>
          <w:t>4.7.5 Паспорт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_Toc446599529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29</w:t>
        </w:r>
        <w:r w:rsidR="00521635">
          <w:rPr>
            <w:noProof/>
            <w:webHidden/>
          </w:rPr>
          <w:fldChar w:fldCharType="end"/>
        </w:r>
      </w:hyperlink>
    </w:p>
    <w:p w14:paraId="0F459CAC" w14:textId="77777777" w:rsidR="00521635" w:rsidRDefault="003416DF">
      <w:pPr>
        <w:pStyle w:val="3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30" w:history="1">
        <w:r w:rsidR="00521635" w:rsidRPr="0098314A">
          <w:rPr>
            <w:rStyle w:val="a7"/>
            <w:noProof/>
            <w:lang w:eastAsia="ru-RU"/>
          </w:rPr>
          <w:t>4.7.7 Учет прямых затрат на отгрузку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_Toc446599530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29</w:t>
        </w:r>
        <w:r w:rsidR="00521635">
          <w:rPr>
            <w:noProof/>
            <w:webHidden/>
          </w:rPr>
          <w:fldChar w:fldCharType="end"/>
        </w:r>
      </w:hyperlink>
    </w:p>
    <w:p w14:paraId="7C98250F" w14:textId="77777777" w:rsidR="00521635" w:rsidRDefault="003416DF">
      <w:pPr>
        <w:pStyle w:val="2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31" w:history="1">
        <w:r w:rsidR="00521635" w:rsidRPr="0098314A">
          <w:rPr>
            <w:rStyle w:val="a7"/>
            <w:noProof/>
            <w:lang w:eastAsia="ru-RU"/>
          </w:rPr>
          <w:t xml:space="preserve">4.8 </w:t>
        </w:r>
        <w:r w:rsidR="00521635" w:rsidRPr="0098314A">
          <w:rPr>
            <w:rStyle w:val="a7"/>
            <w:noProof/>
          </w:rPr>
          <w:t>Журнал обрезки облоя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_Toc446599531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30</w:t>
        </w:r>
        <w:r w:rsidR="00521635">
          <w:rPr>
            <w:noProof/>
            <w:webHidden/>
          </w:rPr>
          <w:fldChar w:fldCharType="end"/>
        </w:r>
      </w:hyperlink>
    </w:p>
    <w:p w14:paraId="73D2A197" w14:textId="77777777" w:rsidR="00521635" w:rsidRDefault="003416DF">
      <w:pPr>
        <w:pStyle w:val="3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32" w:history="1">
        <w:r w:rsidR="00521635" w:rsidRPr="0098314A">
          <w:rPr>
            <w:rStyle w:val="a7"/>
            <w:noProof/>
          </w:rPr>
          <w:t>4.8.1 Реестр брака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_Toc446599532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31</w:t>
        </w:r>
        <w:r w:rsidR="00521635">
          <w:rPr>
            <w:noProof/>
            <w:webHidden/>
          </w:rPr>
          <w:fldChar w:fldCharType="end"/>
        </w:r>
      </w:hyperlink>
    </w:p>
    <w:p w14:paraId="728E027B" w14:textId="77777777" w:rsidR="00521635" w:rsidRDefault="003416DF">
      <w:pPr>
        <w:pStyle w:val="2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33" w:history="1">
        <w:r w:rsidR="00521635" w:rsidRPr="0098314A">
          <w:rPr>
            <w:rStyle w:val="a7"/>
            <w:noProof/>
          </w:rPr>
          <w:t>4.9 Журнал прихода материалов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_Toc446599533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31</w:t>
        </w:r>
        <w:r w:rsidR="00521635">
          <w:rPr>
            <w:noProof/>
            <w:webHidden/>
          </w:rPr>
          <w:fldChar w:fldCharType="end"/>
        </w:r>
      </w:hyperlink>
    </w:p>
    <w:p w14:paraId="4D0226CA" w14:textId="77777777" w:rsidR="00521635" w:rsidRDefault="003416DF">
      <w:pPr>
        <w:pStyle w:val="21"/>
        <w:tabs>
          <w:tab w:val="left" w:pos="110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34" w:history="1">
        <w:r w:rsidR="00521635" w:rsidRPr="0098314A">
          <w:rPr>
            <w:rStyle w:val="a7"/>
            <w:noProof/>
          </w:rPr>
          <w:t>4.10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Журнал учета оплаченной и отгруженной продукции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_Toc446599534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32</w:t>
        </w:r>
        <w:r w:rsidR="00521635">
          <w:rPr>
            <w:noProof/>
            <w:webHidden/>
          </w:rPr>
          <w:fldChar w:fldCharType="end"/>
        </w:r>
      </w:hyperlink>
    </w:p>
    <w:p w14:paraId="6696E1D5" w14:textId="77777777" w:rsidR="00521635" w:rsidRDefault="003416DF">
      <w:pPr>
        <w:pStyle w:val="21"/>
        <w:tabs>
          <w:tab w:val="left" w:pos="110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35" w:history="1">
        <w:r w:rsidR="00521635" w:rsidRPr="0098314A">
          <w:rPr>
            <w:rStyle w:val="a7"/>
            <w:noProof/>
          </w:rPr>
          <w:t>4.11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Журнал вальцовщика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_Toc446599535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33</w:t>
        </w:r>
        <w:r w:rsidR="00521635">
          <w:rPr>
            <w:noProof/>
            <w:webHidden/>
          </w:rPr>
          <w:fldChar w:fldCharType="end"/>
        </w:r>
      </w:hyperlink>
    </w:p>
    <w:p w14:paraId="45628909" w14:textId="77777777" w:rsidR="00521635" w:rsidRDefault="003416DF">
      <w:pPr>
        <w:pStyle w:val="21"/>
        <w:tabs>
          <w:tab w:val="left" w:pos="110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36" w:history="1">
        <w:r w:rsidR="00521635" w:rsidRPr="0098314A">
          <w:rPr>
            <w:rStyle w:val="a7"/>
            <w:noProof/>
          </w:rPr>
          <w:t>4.12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Распоряжение на отгрузку (журнал)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_Toc446599536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33</w:t>
        </w:r>
        <w:r w:rsidR="00521635">
          <w:rPr>
            <w:noProof/>
            <w:webHidden/>
          </w:rPr>
          <w:fldChar w:fldCharType="end"/>
        </w:r>
      </w:hyperlink>
    </w:p>
    <w:p w14:paraId="7030043F" w14:textId="77777777" w:rsidR="00521635" w:rsidRDefault="003416DF">
      <w:pPr>
        <w:pStyle w:val="21"/>
        <w:tabs>
          <w:tab w:val="left" w:pos="110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37" w:history="1">
        <w:r w:rsidR="00521635" w:rsidRPr="0098314A">
          <w:rPr>
            <w:rStyle w:val="a7"/>
            <w:noProof/>
          </w:rPr>
          <w:t>4.13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Модуль «Расход материалов»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_Toc446599537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34</w:t>
        </w:r>
        <w:r w:rsidR="00521635">
          <w:rPr>
            <w:noProof/>
            <w:webHidden/>
          </w:rPr>
          <w:fldChar w:fldCharType="end"/>
        </w:r>
      </w:hyperlink>
    </w:p>
    <w:p w14:paraId="7D1FC6E4" w14:textId="77777777" w:rsidR="00521635" w:rsidRDefault="003416DF">
      <w:pPr>
        <w:pStyle w:val="12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38" w:history="1">
        <w:r w:rsidR="00521635" w:rsidRPr="0098314A">
          <w:rPr>
            <w:rStyle w:val="a7"/>
            <w:noProof/>
          </w:rPr>
          <w:t>5 ТРЕБОВАНИЯ К НАДЕЖНОСТИ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_Toc446599538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34</w:t>
        </w:r>
        <w:r w:rsidR="00521635">
          <w:rPr>
            <w:noProof/>
            <w:webHidden/>
          </w:rPr>
          <w:fldChar w:fldCharType="end"/>
        </w:r>
      </w:hyperlink>
    </w:p>
    <w:p w14:paraId="471E0925" w14:textId="77777777" w:rsidR="00521635" w:rsidRDefault="003416DF">
      <w:pPr>
        <w:pStyle w:val="12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39" w:history="1">
        <w:r w:rsidR="00521635" w:rsidRPr="0098314A">
          <w:rPr>
            <w:rStyle w:val="a7"/>
            <w:noProof/>
          </w:rPr>
          <w:t>6 ТЕХНИЧЕСКИЕ ТРЕБОВАНИЯ К СИСТЕМЕ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_Toc446599539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35</w:t>
        </w:r>
        <w:r w:rsidR="00521635">
          <w:rPr>
            <w:noProof/>
            <w:webHidden/>
          </w:rPr>
          <w:fldChar w:fldCharType="end"/>
        </w:r>
      </w:hyperlink>
    </w:p>
    <w:p w14:paraId="6651B511" w14:textId="77777777" w:rsidR="00521635" w:rsidRDefault="003416DF">
      <w:pPr>
        <w:pStyle w:val="2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40" w:history="1">
        <w:r w:rsidR="00521635" w:rsidRPr="0098314A">
          <w:rPr>
            <w:rStyle w:val="a7"/>
            <w:noProof/>
          </w:rPr>
          <w:t>5.1. Архитектура системы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_Toc446599540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35</w:t>
        </w:r>
        <w:r w:rsidR="00521635">
          <w:rPr>
            <w:noProof/>
            <w:webHidden/>
          </w:rPr>
          <w:fldChar w:fldCharType="end"/>
        </w:r>
      </w:hyperlink>
    </w:p>
    <w:p w14:paraId="679C4B34" w14:textId="77777777" w:rsidR="00521635" w:rsidRDefault="003416DF">
      <w:pPr>
        <w:pStyle w:val="2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41" w:history="1">
        <w:r w:rsidR="00521635" w:rsidRPr="0098314A">
          <w:rPr>
            <w:rStyle w:val="a7"/>
            <w:noProof/>
          </w:rPr>
          <w:t>5.2. Требования к аппаратному обеспечению системы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_Toc446599541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35</w:t>
        </w:r>
        <w:r w:rsidR="00521635">
          <w:rPr>
            <w:noProof/>
            <w:webHidden/>
          </w:rPr>
          <w:fldChar w:fldCharType="end"/>
        </w:r>
      </w:hyperlink>
    </w:p>
    <w:p w14:paraId="71FDF7A8" w14:textId="77777777" w:rsidR="00DD7803" w:rsidRDefault="00DD7803" w:rsidP="00BA2EDF">
      <w:r>
        <w:fldChar w:fldCharType="end"/>
      </w:r>
      <w:r>
        <w:br w:type="page"/>
      </w:r>
    </w:p>
    <w:p w14:paraId="3712EC35" w14:textId="77777777" w:rsidR="00DD7803" w:rsidRPr="00A71492" w:rsidRDefault="00DD7803" w:rsidP="006E25FC">
      <w:pPr>
        <w:pStyle w:val="10"/>
        <w:spacing w:before="100" w:beforeAutospacing="1" w:after="100" w:afterAutospacing="1" w:line="360" w:lineRule="auto"/>
        <w:jc w:val="both"/>
        <w:rPr>
          <w:b w:val="0"/>
        </w:rPr>
      </w:pPr>
      <w:bookmarkStart w:id="1" w:name="_Toc446599479"/>
      <w:r w:rsidRPr="00A71492">
        <w:lastRenderedPageBreak/>
        <w:t xml:space="preserve">1 </w:t>
      </w:r>
      <w:r w:rsidRPr="00086C11">
        <w:t>ПОСТАНОВКА</w:t>
      </w:r>
      <w:r w:rsidRPr="00A71492">
        <w:t xml:space="preserve"> ЗАДАЧИ</w:t>
      </w:r>
      <w:bookmarkEnd w:id="0"/>
      <w:bookmarkEnd w:id="1"/>
    </w:p>
    <w:p w14:paraId="6BFC709D" w14:textId="77777777" w:rsidR="00DD7803" w:rsidRPr="00B45BC2" w:rsidRDefault="00DD7803" w:rsidP="006E25FC">
      <w:pPr>
        <w:pStyle w:val="a4"/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>
        <w:rPr>
          <w:szCs w:val="24"/>
        </w:rPr>
        <w:t>Требуется разработать</w:t>
      </w:r>
      <w:r w:rsidRPr="00B45BC2">
        <w:rPr>
          <w:szCs w:val="24"/>
        </w:rPr>
        <w:t xml:space="preserve"> программный комплекс автомат</w:t>
      </w:r>
      <w:r>
        <w:rPr>
          <w:szCs w:val="24"/>
        </w:rPr>
        <w:t xml:space="preserve">изации деятельности организации. </w:t>
      </w:r>
    </w:p>
    <w:p w14:paraId="4E791C30" w14:textId="77777777" w:rsidR="00DD7803" w:rsidRDefault="00DD7803" w:rsidP="006E25FC">
      <w:pPr>
        <w:pStyle w:val="a4"/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 w:rsidRPr="00B45BC2">
        <w:rPr>
          <w:szCs w:val="24"/>
        </w:rPr>
        <w:t>Заказчик: ООО «</w:t>
      </w:r>
      <w:r>
        <w:rPr>
          <w:szCs w:val="24"/>
        </w:rPr>
        <w:t>Элма-1</w:t>
      </w:r>
      <w:r w:rsidRPr="00B45BC2">
        <w:rPr>
          <w:szCs w:val="24"/>
        </w:rPr>
        <w:t xml:space="preserve">». Компания – заказчик осуществляет деятельность в сфере </w:t>
      </w:r>
      <w:r>
        <w:rPr>
          <w:szCs w:val="24"/>
        </w:rPr>
        <w:t>производства технических и бытовых резинотехнических изделий (РТИ).</w:t>
      </w:r>
    </w:p>
    <w:p w14:paraId="173B3FAC" w14:textId="77777777" w:rsidR="00DD7803" w:rsidRPr="00DB695C" w:rsidRDefault="00DD7803" w:rsidP="006E25FC">
      <w:pPr>
        <w:pStyle w:val="2"/>
        <w:spacing w:before="100" w:beforeAutospacing="1" w:after="100" w:afterAutospacing="1" w:line="360" w:lineRule="auto"/>
        <w:jc w:val="both"/>
      </w:pPr>
      <w:bookmarkStart w:id="2" w:name="_Toc418591169"/>
      <w:bookmarkStart w:id="3" w:name="_Toc446599480"/>
      <w:r>
        <w:t xml:space="preserve">1.1. </w:t>
      </w:r>
      <w:r w:rsidRPr="00B45BC2">
        <w:t xml:space="preserve">Цель </w:t>
      </w:r>
      <w:r w:rsidRPr="00086C11">
        <w:t>разработки</w:t>
      </w:r>
      <w:bookmarkEnd w:id="2"/>
      <w:bookmarkEnd w:id="3"/>
    </w:p>
    <w:p w14:paraId="570661FB" w14:textId="77777777" w:rsidR="00DD7803" w:rsidRPr="00B45BC2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szCs w:val="24"/>
        </w:rPr>
      </w:pPr>
      <w:r w:rsidRPr="00B45BC2">
        <w:rPr>
          <w:szCs w:val="24"/>
        </w:rPr>
        <w:t>Программный комплекс разрабатывается для автоматизации бизнес – процессов в компании, хранения и обработки данных.</w:t>
      </w:r>
    </w:p>
    <w:p w14:paraId="2AE9B260" w14:textId="77777777" w:rsidR="00DD7803" w:rsidRPr="00B45BC2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szCs w:val="24"/>
        </w:rPr>
      </w:pPr>
      <w:r w:rsidRPr="00B45BC2">
        <w:rPr>
          <w:szCs w:val="24"/>
        </w:rPr>
        <w:t>Основной целью внедрения системы я</w:t>
      </w:r>
      <w:r>
        <w:rPr>
          <w:szCs w:val="24"/>
        </w:rPr>
        <w:t>вляется повышение эффективности бизнес-процесса,</w:t>
      </w:r>
      <w:r w:rsidRPr="00B45BC2">
        <w:rPr>
          <w:szCs w:val="24"/>
        </w:rPr>
        <w:t xml:space="preserve"> снижение числ</w:t>
      </w:r>
      <w:r>
        <w:rPr>
          <w:szCs w:val="24"/>
        </w:rPr>
        <w:t>а ошибок в обработке информации и минимизация затрат на производство.</w:t>
      </w:r>
    </w:p>
    <w:p w14:paraId="626CDEB2" w14:textId="77777777" w:rsidR="00DD7803" w:rsidRPr="007E62FD" w:rsidRDefault="00DD7803" w:rsidP="006E25FC">
      <w:pPr>
        <w:pStyle w:val="2"/>
        <w:spacing w:before="100" w:beforeAutospacing="1" w:after="100" w:afterAutospacing="1" w:line="360" w:lineRule="auto"/>
        <w:jc w:val="both"/>
      </w:pPr>
      <w:bookmarkStart w:id="4" w:name="_Toc418591170"/>
      <w:r>
        <w:t xml:space="preserve"> </w:t>
      </w:r>
      <w:bookmarkStart w:id="5" w:name="_Toc446599481"/>
      <w:r>
        <w:t xml:space="preserve">1.2. </w:t>
      </w:r>
      <w:r w:rsidRPr="00B45BC2">
        <w:t>Требования к функциональности</w:t>
      </w:r>
      <w:bookmarkEnd w:id="4"/>
      <w:bookmarkEnd w:id="5"/>
    </w:p>
    <w:p w14:paraId="05A839FE" w14:textId="77777777" w:rsidR="00DD7803" w:rsidRPr="00B45BC2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szCs w:val="24"/>
        </w:rPr>
      </w:pPr>
      <w:r w:rsidRPr="00B45BC2">
        <w:rPr>
          <w:szCs w:val="24"/>
        </w:rPr>
        <w:t>Внедрение программного комплекса должно обеспечить решение следующих задач:</w:t>
      </w:r>
    </w:p>
    <w:p w14:paraId="21C58B42" w14:textId="77777777" w:rsidR="00DD7803" w:rsidRDefault="00DD7803" w:rsidP="006E25FC">
      <w:pPr>
        <w:pStyle w:val="a4"/>
        <w:numPr>
          <w:ilvl w:val="0"/>
          <w:numId w:val="5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>
        <w:rPr>
          <w:szCs w:val="24"/>
        </w:rPr>
        <w:t xml:space="preserve">Учет заказов (поступивших, оплаченных, в работе, отгруженных) </w:t>
      </w:r>
      <w:r w:rsidRPr="00DD32E4">
        <w:rPr>
          <w:szCs w:val="24"/>
        </w:rPr>
        <w:t>[</w:t>
      </w:r>
      <w:r w:rsidR="00BA083B">
        <w:rPr>
          <w:szCs w:val="24"/>
        </w:rPr>
        <w:t>п.</w:t>
      </w:r>
      <w:r w:rsidR="00CA7B95">
        <w:rPr>
          <w:szCs w:val="24"/>
        </w:rPr>
        <w:t xml:space="preserve"> </w:t>
      </w:r>
      <w:r w:rsidR="00BA083B">
        <w:rPr>
          <w:szCs w:val="24"/>
        </w:rPr>
        <w:t>4.4</w:t>
      </w:r>
      <w:r w:rsidRPr="00DD32E4">
        <w:rPr>
          <w:szCs w:val="24"/>
        </w:rPr>
        <w:t>]</w:t>
      </w:r>
      <w:r>
        <w:rPr>
          <w:szCs w:val="24"/>
        </w:rPr>
        <w:t>;</w:t>
      </w:r>
    </w:p>
    <w:p w14:paraId="327C2F7B" w14:textId="77777777" w:rsidR="00DD7803" w:rsidRDefault="00DD7803" w:rsidP="006E25FC">
      <w:pPr>
        <w:pStyle w:val="a4"/>
        <w:numPr>
          <w:ilvl w:val="0"/>
          <w:numId w:val="5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>
        <w:rPr>
          <w:szCs w:val="24"/>
        </w:rPr>
        <w:t>Учет материала (</w:t>
      </w:r>
      <w:r w:rsidR="006E25FC">
        <w:rPr>
          <w:szCs w:val="24"/>
        </w:rPr>
        <w:t>поступления, расхода, остатков)</w:t>
      </w:r>
      <w:r w:rsidRPr="006E25FC">
        <w:rPr>
          <w:szCs w:val="24"/>
        </w:rPr>
        <w:t>;</w:t>
      </w:r>
    </w:p>
    <w:p w14:paraId="6136469E" w14:textId="77777777" w:rsidR="00DD7803" w:rsidRDefault="00DD7803" w:rsidP="006E25FC">
      <w:pPr>
        <w:pStyle w:val="a4"/>
        <w:numPr>
          <w:ilvl w:val="0"/>
          <w:numId w:val="5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>
        <w:rPr>
          <w:szCs w:val="24"/>
        </w:rPr>
        <w:t xml:space="preserve">Учет производства (заявленной, произведенной, отгруженной) продукции. </w:t>
      </w:r>
      <w:r w:rsidRPr="002302CD">
        <w:rPr>
          <w:szCs w:val="24"/>
        </w:rPr>
        <w:t>[</w:t>
      </w:r>
      <w:r w:rsidR="00BA083B">
        <w:rPr>
          <w:szCs w:val="24"/>
        </w:rPr>
        <w:t>п.</w:t>
      </w:r>
      <w:r w:rsidR="00CA7B95">
        <w:rPr>
          <w:szCs w:val="24"/>
        </w:rPr>
        <w:t xml:space="preserve"> </w:t>
      </w:r>
      <w:r w:rsidR="00BA083B">
        <w:rPr>
          <w:szCs w:val="24"/>
        </w:rPr>
        <w:t>4.5</w:t>
      </w:r>
      <w:r w:rsidR="00CA7B95">
        <w:rPr>
          <w:szCs w:val="24"/>
        </w:rPr>
        <w:t>-4.7</w:t>
      </w:r>
      <w:r w:rsidRPr="002302CD">
        <w:rPr>
          <w:szCs w:val="24"/>
        </w:rPr>
        <w:t>]</w:t>
      </w:r>
      <w:r>
        <w:rPr>
          <w:szCs w:val="24"/>
        </w:rPr>
        <w:t>;</w:t>
      </w:r>
      <w:r w:rsidRPr="000C36DC">
        <w:rPr>
          <w:szCs w:val="24"/>
        </w:rPr>
        <w:t xml:space="preserve"> </w:t>
      </w:r>
    </w:p>
    <w:p w14:paraId="7A3FF96E" w14:textId="77777777" w:rsidR="00DD7803" w:rsidRPr="00211947" w:rsidRDefault="00DD7803" w:rsidP="006E25FC">
      <w:pPr>
        <w:pStyle w:val="a4"/>
        <w:numPr>
          <w:ilvl w:val="0"/>
          <w:numId w:val="5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 w:rsidRPr="00211947">
        <w:rPr>
          <w:szCs w:val="24"/>
        </w:rPr>
        <w:t>Формирование сдельной заработн</w:t>
      </w:r>
      <w:r w:rsidR="00CA7B95">
        <w:rPr>
          <w:szCs w:val="24"/>
        </w:rPr>
        <w:t xml:space="preserve">ой платы рабочих </w:t>
      </w:r>
      <w:r w:rsidR="00CA7B95" w:rsidRPr="00CA7B95">
        <w:rPr>
          <w:szCs w:val="24"/>
        </w:rPr>
        <w:t>[</w:t>
      </w:r>
      <w:r w:rsidR="00CA7B95">
        <w:rPr>
          <w:szCs w:val="24"/>
        </w:rPr>
        <w:t>п. 4.6</w:t>
      </w:r>
      <w:r w:rsidRPr="00211947">
        <w:rPr>
          <w:szCs w:val="24"/>
        </w:rPr>
        <w:t>];</w:t>
      </w:r>
    </w:p>
    <w:p w14:paraId="0350EF98" w14:textId="77777777" w:rsidR="00DD7803" w:rsidRPr="00211947" w:rsidRDefault="00DD7803" w:rsidP="006E25FC">
      <w:pPr>
        <w:pStyle w:val="a4"/>
        <w:numPr>
          <w:ilvl w:val="0"/>
          <w:numId w:val="5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 w:rsidRPr="00211947">
        <w:rPr>
          <w:szCs w:val="24"/>
        </w:rPr>
        <w:t>Учет техничес</w:t>
      </w:r>
      <w:r w:rsidR="006E25FC">
        <w:rPr>
          <w:szCs w:val="24"/>
        </w:rPr>
        <w:t>ких, экономических документов (т</w:t>
      </w:r>
      <w:r w:rsidRPr="00211947">
        <w:rPr>
          <w:szCs w:val="24"/>
        </w:rPr>
        <w:t>ехнологических карт, калькуляций, счетов и т.д.)</w:t>
      </w:r>
    </w:p>
    <w:p w14:paraId="53044CCB" w14:textId="77777777" w:rsidR="00DD7803" w:rsidRPr="00211947" w:rsidRDefault="00DD7803" w:rsidP="006E25FC">
      <w:pPr>
        <w:pStyle w:val="a4"/>
        <w:numPr>
          <w:ilvl w:val="0"/>
          <w:numId w:val="5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 w:rsidRPr="00211947">
        <w:rPr>
          <w:szCs w:val="24"/>
        </w:rPr>
        <w:t>Формирование сводных отчетов.</w:t>
      </w:r>
    </w:p>
    <w:p w14:paraId="6702F8E3" w14:textId="77777777" w:rsidR="00DD7803" w:rsidRPr="00A71492" w:rsidRDefault="00DD7803" w:rsidP="006E25FC">
      <w:pPr>
        <w:pStyle w:val="10"/>
        <w:spacing w:before="100" w:beforeAutospacing="1" w:after="100" w:afterAutospacing="1" w:line="360" w:lineRule="auto"/>
        <w:jc w:val="both"/>
        <w:rPr>
          <w:b w:val="0"/>
        </w:rPr>
      </w:pPr>
      <w:bookmarkStart w:id="6" w:name="_Toc446599482"/>
      <w:r>
        <w:t xml:space="preserve">2 ОПИСАНИЕ </w:t>
      </w:r>
      <w:r w:rsidRPr="00DB695C">
        <w:t>КОМПАНИИ</w:t>
      </w:r>
      <w:r>
        <w:t>-ЗАКАЗЧИКА</w:t>
      </w:r>
      <w:bookmarkEnd w:id="6"/>
    </w:p>
    <w:p w14:paraId="781317F2" w14:textId="77777777" w:rsidR="00DD7803" w:rsidRPr="00086C11" w:rsidRDefault="00DD7803" w:rsidP="006E25FC">
      <w:pPr>
        <w:pStyle w:val="2"/>
        <w:numPr>
          <w:ilvl w:val="1"/>
          <w:numId w:val="6"/>
        </w:numPr>
        <w:spacing w:before="100" w:beforeAutospacing="1" w:after="100" w:afterAutospacing="1" w:line="360" w:lineRule="auto"/>
        <w:ind w:left="0" w:firstLine="709"/>
        <w:jc w:val="both"/>
      </w:pPr>
      <w:r>
        <w:t xml:space="preserve"> </w:t>
      </w:r>
      <w:bookmarkStart w:id="7" w:name="_Toc446599483"/>
      <w:r>
        <w:t>Наименование компании заказчика. Предмет деятельности</w:t>
      </w:r>
      <w:bookmarkEnd w:id="7"/>
    </w:p>
    <w:p w14:paraId="0F8A85F2" w14:textId="77777777" w:rsidR="00DD7803" w:rsidRPr="009946DC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szCs w:val="24"/>
        </w:rPr>
      </w:pPr>
      <w:r w:rsidRPr="009946DC">
        <w:rPr>
          <w:szCs w:val="24"/>
        </w:rPr>
        <w:t>Заказчик: ООО «</w:t>
      </w:r>
      <w:r>
        <w:rPr>
          <w:szCs w:val="24"/>
        </w:rPr>
        <w:t>Элма-1</w:t>
      </w:r>
      <w:r w:rsidRPr="009946DC">
        <w:rPr>
          <w:szCs w:val="24"/>
        </w:rPr>
        <w:t>».</w:t>
      </w:r>
    </w:p>
    <w:p w14:paraId="50413F19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szCs w:val="24"/>
        </w:rPr>
      </w:pPr>
      <w:r w:rsidRPr="0048119F">
        <w:rPr>
          <w:szCs w:val="24"/>
        </w:rPr>
        <w:t xml:space="preserve">Предметом деятельности </w:t>
      </w:r>
      <w:r>
        <w:rPr>
          <w:szCs w:val="24"/>
        </w:rPr>
        <w:t>Компании является производство технических и бытовых резинотехнических изделий (РТИ).</w:t>
      </w:r>
    </w:p>
    <w:p w14:paraId="721E8609" w14:textId="77777777" w:rsidR="00DD7803" w:rsidRPr="00086C11" w:rsidRDefault="00DD7803" w:rsidP="006E25FC">
      <w:pPr>
        <w:pStyle w:val="2"/>
        <w:spacing w:before="100" w:beforeAutospacing="1" w:after="100" w:afterAutospacing="1" w:line="360" w:lineRule="auto"/>
        <w:jc w:val="both"/>
      </w:pPr>
      <w:bookmarkStart w:id="8" w:name="_Toc446599484"/>
      <w:r>
        <w:t>2</w:t>
      </w:r>
      <w:r w:rsidRPr="00902E3D">
        <w:t xml:space="preserve">.2. </w:t>
      </w:r>
      <w:r>
        <w:t>Ассортимент</w:t>
      </w:r>
      <w:bookmarkEnd w:id="8"/>
    </w:p>
    <w:p w14:paraId="1808ECF3" w14:textId="77777777" w:rsidR="00DD7803" w:rsidRDefault="00DD7803" w:rsidP="006E25FC">
      <w:pPr>
        <w:pStyle w:val="a4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contextualSpacing w:val="0"/>
        <w:jc w:val="both"/>
      </w:pPr>
      <w:r>
        <w:t>Формовые и неформовые РТИ;</w:t>
      </w:r>
    </w:p>
    <w:p w14:paraId="2976EC7D" w14:textId="77777777" w:rsidR="00DD7803" w:rsidRDefault="00DD7803" w:rsidP="006E25FC">
      <w:pPr>
        <w:pStyle w:val="a4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contextualSpacing w:val="0"/>
        <w:jc w:val="both"/>
      </w:pPr>
      <w:r>
        <w:t>Вырубные детали из листовых материалов;</w:t>
      </w:r>
    </w:p>
    <w:p w14:paraId="525B3274" w14:textId="77777777" w:rsidR="00DD7803" w:rsidRPr="00086C11" w:rsidRDefault="00DD7803" w:rsidP="006E25FC">
      <w:pPr>
        <w:pStyle w:val="2"/>
        <w:spacing w:before="100" w:beforeAutospacing="1" w:after="100" w:afterAutospacing="1" w:line="360" w:lineRule="auto"/>
        <w:jc w:val="both"/>
      </w:pPr>
      <w:bookmarkStart w:id="9" w:name="_Toc446599485"/>
      <w:r>
        <w:rPr>
          <w:rStyle w:val="11"/>
          <w:b/>
          <w:sz w:val="24"/>
          <w:szCs w:val="24"/>
        </w:rPr>
        <w:lastRenderedPageBreak/>
        <w:t>2</w:t>
      </w:r>
      <w:r w:rsidRPr="00086C11">
        <w:rPr>
          <w:rStyle w:val="11"/>
          <w:b/>
          <w:sz w:val="24"/>
          <w:szCs w:val="24"/>
        </w:rPr>
        <w:t>.3.</w:t>
      </w:r>
      <w:r w:rsidRPr="001609BA">
        <w:rPr>
          <w:rStyle w:val="11"/>
          <w:sz w:val="24"/>
          <w:szCs w:val="24"/>
        </w:rPr>
        <w:t xml:space="preserve"> </w:t>
      </w:r>
      <w:r w:rsidRPr="00086C11">
        <w:t>Структура предприятия</w:t>
      </w:r>
      <w:bookmarkEnd w:id="9"/>
    </w:p>
    <w:p w14:paraId="0FAB6B14" w14:textId="77777777" w:rsidR="00DD7803" w:rsidRDefault="00DD7803" w:rsidP="006E25FC">
      <w:pPr>
        <w:pStyle w:val="a4"/>
        <w:numPr>
          <w:ilvl w:val="0"/>
          <w:numId w:val="2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>
        <w:rPr>
          <w:szCs w:val="24"/>
        </w:rPr>
        <w:t>Генеральный директор;</w:t>
      </w:r>
    </w:p>
    <w:p w14:paraId="3E379710" w14:textId="77777777" w:rsidR="00DD7803" w:rsidRDefault="00DD7803" w:rsidP="006E25FC">
      <w:pPr>
        <w:pStyle w:val="a4"/>
        <w:numPr>
          <w:ilvl w:val="0"/>
          <w:numId w:val="2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>
        <w:rPr>
          <w:szCs w:val="24"/>
        </w:rPr>
        <w:t>Исполнительный директор (начальник производства);</w:t>
      </w:r>
    </w:p>
    <w:p w14:paraId="75AB0E83" w14:textId="77777777" w:rsidR="00DD7803" w:rsidRDefault="00DD7803" w:rsidP="006E25FC">
      <w:pPr>
        <w:pStyle w:val="a4"/>
        <w:numPr>
          <w:ilvl w:val="0"/>
          <w:numId w:val="2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>
        <w:rPr>
          <w:szCs w:val="24"/>
        </w:rPr>
        <w:t>Экономист;</w:t>
      </w:r>
    </w:p>
    <w:p w14:paraId="3E589F4B" w14:textId="77777777" w:rsidR="00DD7803" w:rsidRDefault="00DD7803" w:rsidP="006E25FC">
      <w:pPr>
        <w:pStyle w:val="a4"/>
        <w:numPr>
          <w:ilvl w:val="0"/>
          <w:numId w:val="2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>
        <w:rPr>
          <w:szCs w:val="24"/>
        </w:rPr>
        <w:t>Главный бухгалтер;</w:t>
      </w:r>
    </w:p>
    <w:p w14:paraId="68E3C2B5" w14:textId="77777777" w:rsidR="00DD7803" w:rsidRDefault="00DD7803" w:rsidP="006E25FC">
      <w:pPr>
        <w:pStyle w:val="a4"/>
        <w:numPr>
          <w:ilvl w:val="0"/>
          <w:numId w:val="2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>
        <w:rPr>
          <w:szCs w:val="24"/>
        </w:rPr>
        <w:t>Технолог;</w:t>
      </w:r>
    </w:p>
    <w:p w14:paraId="04B17805" w14:textId="77777777" w:rsidR="00DD7803" w:rsidRDefault="00DD7803" w:rsidP="006E25FC">
      <w:pPr>
        <w:pStyle w:val="a4"/>
        <w:numPr>
          <w:ilvl w:val="0"/>
          <w:numId w:val="2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>
        <w:rPr>
          <w:szCs w:val="24"/>
        </w:rPr>
        <w:t>Инженер;</w:t>
      </w:r>
    </w:p>
    <w:p w14:paraId="2755F843" w14:textId="77777777" w:rsidR="00DD7803" w:rsidRPr="00022ACC" w:rsidRDefault="00DD7803" w:rsidP="006E25FC">
      <w:pPr>
        <w:pStyle w:val="a4"/>
        <w:numPr>
          <w:ilvl w:val="0"/>
          <w:numId w:val="2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>
        <w:rPr>
          <w:szCs w:val="24"/>
        </w:rPr>
        <w:t>Секретарь;</w:t>
      </w:r>
    </w:p>
    <w:p w14:paraId="2821EEC5" w14:textId="77777777" w:rsidR="00DD7803" w:rsidRDefault="00DD7803" w:rsidP="006E25FC">
      <w:pPr>
        <w:pStyle w:val="a4"/>
        <w:numPr>
          <w:ilvl w:val="0"/>
          <w:numId w:val="2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>
        <w:rPr>
          <w:szCs w:val="24"/>
        </w:rPr>
        <w:t>Рабочие.</w:t>
      </w:r>
    </w:p>
    <w:p w14:paraId="38D1B988" w14:textId="77777777" w:rsidR="00DD7803" w:rsidRPr="0012227A" w:rsidRDefault="00DD7803" w:rsidP="006E25FC">
      <w:pPr>
        <w:pStyle w:val="2"/>
        <w:numPr>
          <w:ilvl w:val="1"/>
          <w:numId w:val="1"/>
        </w:numPr>
        <w:spacing w:before="100" w:beforeAutospacing="1" w:after="100" w:afterAutospacing="1" w:line="360" w:lineRule="auto"/>
        <w:ind w:left="0" w:firstLine="709"/>
        <w:jc w:val="both"/>
      </w:pPr>
      <w:bookmarkStart w:id="10" w:name="_Toc446599486"/>
      <w:r>
        <w:t>Основные термины и определения</w:t>
      </w:r>
      <w:bookmarkEnd w:id="10"/>
    </w:p>
    <w:p w14:paraId="60C77890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szCs w:val="24"/>
        </w:rPr>
      </w:pPr>
      <w:r>
        <w:rPr>
          <w:szCs w:val="24"/>
        </w:rPr>
        <w:t>На производстве используется 3 процесса изготовления РТИ:</w:t>
      </w:r>
    </w:p>
    <w:p w14:paraId="5F690434" w14:textId="77777777" w:rsidR="00DD7803" w:rsidRDefault="00DD7803" w:rsidP="006E25FC">
      <w:pPr>
        <w:pStyle w:val="a4"/>
        <w:numPr>
          <w:ilvl w:val="0"/>
          <w:numId w:val="3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>
        <w:rPr>
          <w:szCs w:val="24"/>
        </w:rPr>
        <w:t>Вырубка;</w:t>
      </w:r>
    </w:p>
    <w:p w14:paraId="5AD31B33" w14:textId="77777777" w:rsidR="00DD7803" w:rsidRPr="0012227A" w:rsidRDefault="00DD7803" w:rsidP="006E25FC">
      <w:pPr>
        <w:pStyle w:val="a4"/>
        <w:numPr>
          <w:ilvl w:val="0"/>
          <w:numId w:val="3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>
        <w:rPr>
          <w:szCs w:val="24"/>
        </w:rPr>
        <w:t>Вулканизация (варка);</w:t>
      </w:r>
    </w:p>
    <w:p w14:paraId="6FC76B56" w14:textId="77777777" w:rsidR="00DD7803" w:rsidRPr="0094276B" w:rsidRDefault="00DD7803" w:rsidP="006E25FC">
      <w:pPr>
        <w:pStyle w:val="a4"/>
        <w:numPr>
          <w:ilvl w:val="0"/>
          <w:numId w:val="3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>
        <w:rPr>
          <w:szCs w:val="24"/>
        </w:rPr>
        <w:t>Лазерная обработка.</w:t>
      </w:r>
    </w:p>
    <w:p w14:paraId="506DAD17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szCs w:val="24"/>
        </w:rPr>
      </w:pPr>
      <w:r>
        <w:rPr>
          <w:szCs w:val="24"/>
        </w:rPr>
        <w:t xml:space="preserve">Вырубка – </w:t>
      </w:r>
      <w:r>
        <w:t xml:space="preserve">это вид </w:t>
      </w:r>
      <w:r w:rsidRPr="00901B18">
        <w:t>механической обработки</w:t>
      </w:r>
      <w:r>
        <w:t xml:space="preserve"> резины, при котором вырубаемый или разрубаемый материал испытывает воздействие значительного сдвигового механического напряжения до повышения последнего выше </w:t>
      </w:r>
      <w:r w:rsidRPr="00901B18">
        <w:t>предела текучести</w:t>
      </w:r>
      <w:r>
        <w:t xml:space="preserve"> материала.</w:t>
      </w:r>
    </w:p>
    <w:p w14:paraId="1A962619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rPr>
          <w:szCs w:val="24"/>
        </w:rPr>
        <w:t xml:space="preserve">Вулканизация (варка) – </w:t>
      </w:r>
      <w:r>
        <w:t>технологический процесс резинового производства, при котором пластичный «сырой» каучук превращается в резину. В процессе вулканизации повышаются прочностные характеристики резины, ее твёрдость и эластичность, снижаются пластические свойства, степень набухания и растворимость в органических растворителях.</w:t>
      </w:r>
    </w:p>
    <w:p w14:paraId="0D403F4A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>Лазерная обработка – это передовая технология размерного раскроя листовых материалов, основанная на использовании в качестве инструмента обработки сфокусированного лазерного луча регулированной мощности.</w:t>
      </w:r>
    </w:p>
    <w:p w14:paraId="74C8A1D1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>Другие термины:</w:t>
      </w:r>
    </w:p>
    <w:p w14:paraId="4FF4C802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 xml:space="preserve">Оснастка – </w:t>
      </w:r>
      <w:r>
        <w:rPr>
          <w:rStyle w:val="w"/>
        </w:rPr>
        <w:t>приспособления</w:t>
      </w:r>
      <w:r>
        <w:t xml:space="preserve">, </w:t>
      </w:r>
      <w:r>
        <w:rPr>
          <w:rStyle w:val="w"/>
        </w:rPr>
        <w:t>механизмы</w:t>
      </w:r>
      <w:r>
        <w:t xml:space="preserve">, </w:t>
      </w:r>
      <w:r>
        <w:rPr>
          <w:rStyle w:val="w"/>
        </w:rPr>
        <w:t>инструменты</w:t>
      </w:r>
      <w:r>
        <w:t xml:space="preserve">, </w:t>
      </w:r>
      <w:r>
        <w:rPr>
          <w:rStyle w:val="w"/>
        </w:rPr>
        <w:t>необходимые</w:t>
      </w:r>
      <w:r>
        <w:t xml:space="preserve"> </w:t>
      </w:r>
      <w:r>
        <w:rPr>
          <w:rStyle w:val="w"/>
        </w:rPr>
        <w:t>для</w:t>
      </w:r>
      <w:r>
        <w:t xml:space="preserve"> </w:t>
      </w:r>
      <w:r>
        <w:rPr>
          <w:rStyle w:val="w"/>
        </w:rPr>
        <w:t>изготовления изделий.</w:t>
      </w:r>
    </w:p>
    <w:p w14:paraId="7CA9E2F1" w14:textId="77777777" w:rsidR="00DD7803" w:rsidRDefault="00DD7803" w:rsidP="006E25FC">
      <w:pPr>
        <w:pStyle w:val="10"/>
        <w:numPr>
          <w:ilvl w:val="0"/>
          <w:numId w:val="6"/>
        </w:numPr>
        <w:spacing w:before="100" w:beforeAutospacing="1" w:after="100" w:afterAutospacing="1" w:line="360" w:lineRule="auto"/>
        <w:ind w:left="0" w:firstLine="709"/>
        <w:jc w:val="both"/>
      </w:pPr>
      <w:bookmarkStart w:id="11" w:name="_Toc446599487"/>
      <w:r>
        <w:t>ОПИСАНИЕ БИЗНЕС-ПРОЦЕССА</w:t>
      </w:r>
      <w:bookmarkEnd w:id="11"/>
    </w:p>
    <w:p w14:paraId="1C743F2C" w14:textId="77777777" w:rsidR="00DD7803" w:rsidRDefault="00DD7803" w:rsidP="006E25FC">
      <w:pPr>
        <w:pStyle w:val="a4"/>
        <w:numPr>
          <w:ilvl w:val="0"/>
          <w:numId w:val="7"/>
        </w:numPr>
        <w:spacing w:before="100" w:beforeAutospacing="1" w:after="100" w:afterAutospacing="1" w:line="360" w:lineRule="auto"/>
        <w:ind w:left="0" w:firstLine="709"/>
        <w:contextualSpacing w:val="0"/>
        <w:jc w:val="both"/>
      </w:pPr>
      <w:r>
        <w:t>Заявка клиента (заявка клиента принимается секретарем по почте, телефону, через форму запроса на сайте);</w:t>
      </w:r>
    </w:p>
    <w:p w14:paraId="32A84C22" w14:textId="77777777" w:rsidR="00DD7803" w:rsidRDefault="00DD7803" w:rsidP="006E25FC">
      <w:pPr>
        <w:pStyle w:val="a4"/>
        <w:numPr>
          <w:ilvl w:val="0"/>
          <w:numId w:val="7"/>
        </w:numPr>
        <w:spacing w:before="100" w:beforeAutospacing="1" w:after="100" w:afterAutospacing="1" w:line="360" w:lineRule="auto"/>
        <w:ind w:left="0" w:firstLine="709"/>
        <w:contextualSpacing w:val="0"/>
        <w:jc w:val="both"/>
      </w:pPr>
      <w:r>
        <w:t>Секретарь регистрирует заявку в модуле «Заявка» [п.4.4].</w:t>
      </w:r>
    </w:p>
    <w:p w14:paraId="7D7D8353" w14:textId="77777777" w:rsidR="00DD7803" w:rsidRDefault="00DD7803" w:rsidP="006E25FC">
      <w:pPr>
        <w:pStyle w:val="a4"/>
        <w:numPr>
          <w:ilvl w:val="0"/>
          <w:numId w:val="7"/>
        </w:numPr>
        <w:spacing w:before="100" w:beforeAutospacing="1" w:after="100" w:afterAutospacing="1" w:line="360" w:lineRule="auto"/>
        <w:ind w:left="0" w:firstLine="709"/>
        <w:contextualSpacing w:val="0"/>
        <w:jc w:val="both"/>
      </w:pPr>
      <w:r>
        <w:lastRenderedPageBreak/>
        <w:t>Определение технологической возможности выполнения заказа (начальник производства)</w:t>
      </w:r>
    </w:p>
    <w:p w14:paraId="5323F239" w14:textId="77777777" w:rsidR="00DD7803" w:rsidRPr="00211947" w:rsidRDefault="00DD7803" w:rsidP="006E25FC">
      <w:pPr>
        <w:pStyle w:val="a4"/>
        <w:numPr>
          <w:ilvl w:val="1"/>
          <w:numId w:val="7"/>
        </w:numPr>
        <w:spacing w:before="100" w:beforeAutospacing="1" w:after="100" w:afterAutospacing="1" w:line="360" w:lineRule="auto"/>
        <w:ind w:left="0" w:firstLine="709"/>
        <w:contextualSpacing w:val="0"/>
        <w:jc w:val="both"/>
      </w:pPr>
      <w:r>
        <w:t xml:space="preserve">Детали ранее изготавливались. </w:t>
      </w:r>
      <w:r w:rsidRPr="007B37CD">
        <w:rPr>
          <w:color w:val="FF0000"/>
        </w:rPr>
        <w:t xml:space="preserve"> </w:t>
      </w:r>
      <w:r w:rsidRPr="00211947">
        <w:t>Оснастка для выполнения заказа в наличии.</w:t>
      </w:r>
    </w:p>
    <w:p w14:paraId="25106447" w14:textId="77777777" w:rsidR="00DD7803" w:rsidRDefault="00DD7803" w:rsidP="006E25FC">
      <w:pPr>
        <w:pStyle w:val="a4"/>
        <w:numPr>
          <w:ilvl w:val="2"/>
          <w:numId w:val="7"/>
        </w:numPr>
        <w:spacing w:before="100" w:beforeAutospacing="1" w:after="100" w:afterAutospacing="1" w:line="360" w:lineRule="auto"/>
        <w:ind w:left="0" w:firstLine="709"/>
        <w:contextualSpacing w:val="0"/>
        <w:jc w:val="both"/>
      </w:pPr>
      <w:r>
        <w:t xml:space="preserve">Выставление счета заказа (секретарь), определение срока изготовления (начальник производства, технолог) </w:t>
      </w:r>
      <w:r w:rsidRPr="000C318E">
        <w:t>[</w:t>
      </w:r>
      <w:r>
        <w:t>п.4.4]. Согласование счета с заказчиком</w:t>
      </w:r>
      <w:r w:rsidRPr="000C318E">
        <w:t xml:space="preserve"> (</w:t>
      </w:r>
      <w:r>
        <w:t>начальник производства);</w:t>
      </w:r>
    </w:p>
    <w:p w14:paraId="00E3BD08" w14:textId="77777777" w:rsidR="00DD7803" w:rsidRDefault="00DD7803" w:rsidP="006E25FC">
      <w:pPr>
        <w:pStyle w:val="a4"/>
        <w:numPr>
          <w:ilvl w:val="2"/>
          <w:numId w:val="7"/>
        </w:numPr>
        <w:spacing w:before="100" w:beforeAutospacing="1" w:after="100" w:afterAutospacing="1" w:line="360" w:lineRule="auto"/>
        <w:ind w:left="0" w:firstLine="709"/>
        <w:contextualSpacing w:val="0"/>
        <w:jc w:val="both"/>
      </w:pPr>
      <w:r>
        <w:t xml:space="preserve">Передача заявки в производство (начальник производства, технолог). Контроль сроков (начальник производства) </w:t>
      </w:r>
      <w:r w:rsidRPr="000C318E">
        <w:t>[</w:t>
      </w:r>
      <w:r w:rsidR="00CA7B95">
        <w:t>п.4.4.6</w:t>
      </w:r>
      <w:r>
        <w:t>];</w:t>
      </w:r>
    </w:p>
    <w:p w14:paraId="3BD78917" w14:textId="77777777" w:rsidR="00DD7803" w:rsidRDefault="00DD7803" w:rsidP="006E25FC">
      <w:pPr>
        <w:pStyle w:val="a4"/>
        <w:numPr>
          <w:ilvl w:val="2"/>
          <w:numId w:val="7"/>
        </w:numPr>
        <w:spacing w:before="100" w:beforeAutospacing="1" w:after="100" w:afterAutospacing="1" w:line="360" w:lineRule="auto"/>
        <w:ind w:left="0" w:firstLine="709"/>
        <w:contextualSpacing w:val="0"/>
        <w:jc w:val="both"/>
      </w:pPr>
      <w:r>
        <w:t xml:space="preserve">Контроль качества. Осуществляется технологом и отделом технологического контроля (ОТК). ОТК заполняется модуль «Журнал обрезки облоя» </w:t>
      </w:r>
      <w:r w:rsidRPr="004458EA">
        <w:t>[</w:t>
      </w:r>
      <w:r w:rsidR="00CA7B95">
        <w:t>п. 4.8</w:t>
      </w:r>
      <w:r w:rsidRPr="004458EA">
        <w:t>]</w:t>
      </w:r>
      <w:r>
        <w:t>, в котором происходит учет бракованных деталей. В случае наличия в партии бракованных деталей, данная заявка передается на «допроизводство» и составляется акт брака;</w:t>
      </w:r>
    </w:p>
    <w:p w14:paraId="56B2FF23" w14:textId="77777777" w:rsidR="00DD7803" w:rsidRDefault="00DD7803" w:rsidP="006E25FC">
      <w:pPr>
        <w:pStyle w:val="a4"/>
        <w:numPr>
          <w:ilvl w:val="2"/>
          <w:numId w:val="7"/>
        </w:numPr>
        <w:spacing w:before="100" w:beforeAutospacing="1" w:after="100" w:afterAutospacing="1" w:line="360" w:lineRule="auto"/>
        <w:ind w:left="0" w:firstLine="709"/>
        <w:contextualSpacing w:val="0"/>
        <w:jc w:val="both"/>
      </w:pPr>
      <w:r>
        <w:t xml:space="preserve">Отгрузка продукции (секретарь, технолог). Заполнение модуля «Отгрузка» </w:t>
      </w:r>
      <w:r w:rsidRPr="007C70A5">
        <w:t>[</w:t>
      </w:r>
      <w:r>
        <w:t>п</w:t>
      </w:r>
      <w:r w:rsidR="00CA7B95">
        <w:t>. 4.7</w:t>
      </w:r>
      <w:r w:rsidRPr="007C70A5">
        <w:t>]</w:t>
      </w:r>
      <w:r>
        <w:t xml:space="preserve">. Формирование отчетных документов: торговой накладной, счет-фактуры, товарно-транспортной накладной, паспорта (бухгалтер) </w:t>
      </w:r>
      <w:r w:rsidRPr="007C70A5">
        <w:t>[</w:t>
      </w:r>
      <w:r>
        <w:t>п</w:t>
      </w:r>
      <w:r w:rsidR="00CA7B95">
        <w:t>. 4.7.2 – 4.7.6</w:t>
      </w:r>
      <w:r w:rsidRPr="007C70A5">
        <w:t>]</w:t>
      </w:r>
      <w:r>
        <w:t xml:space="preserve">.   </w:t>
      </w:r>
    </w:p>
    <w:p w14:paraId="2BF2C778" w14:textId="77777777" w:rsidR="00DD7803" w:rsidRDefault="00DD7803" w:rsidP="006E25FC">
      <w:pPr>
        <w:pStyle w:val="a4"/>
        <w:numPr>
          <w:ilvl w:val="1"/>
          <w:numId w:val="7"/>
        </w:numPr>
        <w:spacing w:before="100" w:beforeAutospacing="1" w:after="100" w:afterAutospacing="1" w:line="360" w:lineRule="auto"/>
        <w:ind w:left="0" w:firstLine="709"/>
        <w:contextualSpacing w:val="0"/>
        <w:jc w:val="both"/>
      </w:pPr>
      <w:r>
        <w:t xml:space="preserve"> Необходимой оснастки нет в наличии.</w:t>
      </w:r>
    </w:p>
    <w:p w14:paraId="1BDB13B3" w14:textId="77777777" w:rsidR="00DD7803" w:rsidRDefault="00DD7803" w:rsidP="006E25FC">
      <w:pPr>
        <w:pStyle w:val="a4"/>
        <w:numPr>
          <w:ilvl w:val="2"/>
          <w:numId w:val="7"/>
        </w:numPr>
        <w:spacing w:before="100" w:beforeAutospacing="1" w:after="100" w:afterAutospacing="1" w:line="360" w:lineRule="auto"/>
        <w:ind w:left="0" w:firstLine="709"/>
        <w:contextualSpacing w:val="0"/>
        <w:jc w:val="both"/>
      </w:pPr>
      <w:r>
        <w:t xml:space="preserve">Заполнение модуля «Чертежи» (технолог) </w:t>
      </w:r>
      <w:r w:rsidRPr="007C70A5">
        <w:t>[</w:t>
      </w:r>
      <w:r>
        <w:t>п</w:t>
      </w:r>
      <w:r w:rsidR="00CA7B95">
        <w:t>. 4.5</w:t>
      </w:r>
      <w:r w:rsidRPr="007C70A5">
        <w:t>]</w:t>
      </w:r>
      <w:r>
        <w:t>;</w:t>
      </w:r>
    </w:p>
    <w:p w14:paraId="3E8F69FB" w14:textId="77777777" w:rsidR="00DD7803" w:rsidRDefault="00DD7803" w:rsidP="006E25FC">
      <w:pPr>
        <w:pStyle w:val="a4"/>
        <w:numPr>
          <w:ilvl w:val="2"/>
          <w:numId w:val="7"/>
        </w:numPr>
        <w:spacing w:before="100" w:beforeAutospacing="1" w:after="100" w:afterAutospacing="1" w:line="360" w:lineRule="auto"/>
        <w:ind w:left="0" w:firstLine="709"/>
        <w:contextualSpacing w:val="0"/>
        <w:jc w:val="both"/>
      </w:pPr>
      <w:r>
        <w:t xml:space="preserve">Составление технологической карты технологом – назначение процесса изготовления и времени изготовления каждой конкретной детали </w:t>
      </w:r>
      <w:r w:rsidRPr="007C70A5">
        <w:t>[</w:t>
      </w:r>
      <w:r>
        <w:t>п</w:t>
      </w:r>
      <w:r w:rsidR="00CA7B95">
        <w:t>. 4.5.2</w:t>
      </w:r>
      <w:r w:rsidRPr="007C70A5">
        <w:t>]</w:t>
      </w:r>
      <w:r>
        <w:t xml:space="preserve">; </w:t>
      </w:r>
    </w:p>
    <w:p w14:paraId="1EE1A59E" w14:textId="77777777" w:rsidR="00DD7803" w:rsidRDefault="00DD7803" w:rsidP="006E25FC">
      <w:pPr>
        <w:pStyle w:val="a4"/>
        <w:numPr>
          <w:ilvl w:val="2"/>
          <w:numId w:val="7"/>
        </w:numPr>
        <w:spacing w:before="100" w:beforeAutospacing="1" w:after="100" w:afterAutospacing="1" w:line="360" w:lineRule="auto"/>
        <w:ind w:left="0" w:firstLine="709"/>
        <w:contextualSpacing w:val="0"/>
        <w:jc w:val="both"/>
      </w:pPr>
      <w:r>
        <w:t xml:space="preserve">Составление калькуляции – определение цены каждой детали с учетом всех расходов (экономист) </w:t>
      </w:r>
      <w:r w:rsidRPr="007C70A5">
        <w:t>[</w:t>
      </w:r>
      <w:r w:rsidR="00CA7B95">
        <w:t>п. 4.5.3</w:t>
      </w:r>
      <w:r w:rsidR="00CA7B95" w:rsidRPr="00CC685C">
        <w:t xml:space="preserve">]; </w:t>
      </w:r>
      <w:r>
        <w:t xml:space="preserve"> </w:t>
      </w:r>
    </w:p>
    <w:p w14:paraId="519B534C" w14:textId="77777777" w:rsidR="00DD7803" w:rsidRDefault="00DD7803" w:rsidP="006E25FC">
      <w:pPr>
        <w:pStyle w:val="a4"/>
        <w:numPr>
          <w:ilvl w:val="2"/>
          <w:numId w:val="7"/>
        </w:numPr>
        <w:spacing w:before="100" w:beforeAutospacing="1" w:after="100" w:afterAutospacing="1" w:line="360" w:lineRule="auto"/>
        <w:ind w:left="0" w:firstLine="709"/>
        <w:contextualSpacing w:val="0"/>
        <w:jc w:val="both"/>
      </w:pPr>
      <w:r>
        <w:t xml:space="preserve">Выставление счета заказа (секретарь), определение срока изготовления, срока изготовления оснастки (начальник производства, технолог) </w:t>
      </w:r>
      <w:r w:rsidRPr="000C318E">
        <w:t>[</w:t>
      </w:r>
      <w:r>
        <w:t>п.4.4]. Согласование счета с заказчиком</w:t>
      </w:r>
      <w:r w:rsidRPr="000C318E">
        <w:t xml:space="preserve"> (</w:t>
      </w:r>
      <w:r>
        <w:t>начальник производства);</w:t>
      </w:r>
    </w:p>
    <w:p w14:paraId="4ED76D97" w14:textId="77777777" w:rsidR="00DD7803" w:rsidRDefault="00DD7803" w:rsidP="006E25FC">
      <w:pPr>
        <w:pStyle w:val="a4"/>
        <w:numPr>
          <w:ilvl w:val="2"/>
          <w:numId w:val="7"/>
        </w:numPr>
        <w:spacing w:before="100" w:beforeAutospacing="1" w:after="100" w:afterAutospacing="1" w:line="360" w:lineRule="auto"/>
        <w:ind w:left="0" w:firstLine="709"/>
        <w:contextualSpacing w:val="0"/>
        <w:jc w:val="both"/>
      </w:pPr>
      <w:r>
        <w:t xml:space="preserve">Проектирование оснастки (инженер). Изготовление оснастки (начальник производства). </w:t>
      </w:r>
    </w:p>
    <w:p w14:paraId="399411AC" w14:textId="77777777" w:rsidR="00DD7803" w:rsidRDefault="00DD7803" w:rsidP="006E25FC">
      <w:pPr>
        <w:pStyle w:val="a4"/>
        <w:numPr>
          <w:ilvl w:val="2"/>
          <w:numId w:val="7"/>
        </w:numPr>
        <w:spacing w:before="100" w:beforeAutospacing="1" w:after="100" w:afterAutospacing="1" w:line="360" w:lineRule="auto"/>
        <w:ind w:left="0" w:firstLine="709"/>
        <w:contextualSpacing w:val="0"/>
        <w:jc w:val="both"/>
      </w:pPr>
      <w:r>
        <w:t>Изготовление опытного образца (технолог, начальник производства). Составление акта и утверждение с заказчиком (секретарь, бухгалтер, начальник производства);</w:t>
      </w:r>
    </w:p>
    <w:p w14:paraId="0076C8D5" w14:textId="77777777" w:rsidR="00DD7803" w:rsidRDefault="00DD7803" w:rsidP="006E25FC">
      <w:pPr>
        <w:pStyle w:val="a4"/>
        <w:numPr>
          <w:ilvl w:val="2"/>
          <w:numId w:val="7"/>
        </w:numPr>
        <w:spacing w:before="100" w:beforeAutospacing="1" w:after="100" w:afterAutospacing="1" w:line="360" w:lineRule="auto"/>
        <w:ind w:left="0" w:firstLine="709"/>
        <w:contextualSpacing w:val="0"/>
        <w:jc w:val="both"/>
      </w:pPr>
      <w:r>
        <w:t xml:space="preserve">Далее пункты 3.1.2. – 3.1.4. </w:t>
      </w:r>
    </w:p>
    <w:p w14:paraId="68034295" w14:textId="77777777" w:rsidR="00DD7803" w:rsidRDefault="00DD7803" w:rsidP="006E25FC">
      <w:pPr>
        <w:pStyle w:val="a4"/>
        <w:spacing w:before="100" w:beforeAutospacing="1" w:after="100" w:afterAutospacing="1" w:line="360" w:lineRule="auto"/>
        <w:ind w:left="0" w:firstLine="709"/>
        <w:contextualSpacing w:val="0"/>
        <w:jc w:val="both"/>
      </w:pPr>
      <w:r>
        <w:t>Блок – схема бизнес-процесса изображена на рис. 1.</w:t>
      </w:r>
    </w:p>
    <w:p w14:paraId="601E389A" w14:textId="77777777" w:rsidR="00DD7803" w:rsidRDefault="00D26461" w:rsidP="00A0364A">
      <w:pPr>
        <w:pStyle w:val="a4"/>
        <w:spacing w:before="100" w:beforeAutospacing="1" w:after="100" w:afterAutospacing="1" w:line="360" w:lineRule="auto"/>
        <w:ind w:left="0"/>
        <w:contextualSpacing w:val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0FBAE52" wp14:editId="625B6A2F">
            <wp:extent cx="5779770" cy="3459480"/>
            <wp:effectExtent l="0" t="0" r="0" b="7620"/>
            <wp:docPr id="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77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E5586" w14:textId="77777777" w:rsidR="00DD7803" w:rsidRDefault="00DD7803" w:rsidP="006E25FC">
      <w:pPr>
        <w:pStyle w:val="a4"/>
        <w:spacing w:before="100" w:beforeAutospacing="1" w:after="100" w:afterAutospacing="1" w:line="360" w:lineRule="auto"/>
        <w:ind w:left="0" w:firstLine="709"/>
        <w:contextualSpacing w:val="0"/>
        <w:jc w:val="center"/>
      </w:pPr>
      <w:r w:rsidRPr="00E9195A">
        <w:t>Рисунок 1 – Бизнес-процесс</w:t>
      </w:r>
    </w:p>
    <w:p w14:paraId="5DD3A688" w14:textId="77777777" w:rsidR="00DD7803" w:rsidRDefault="00DD7803" w:rsidP="006E25FC">
      <w:pPr>
        <w:pStyle w:val="10"/>
        <w:numPr>
          <w:ilvl w:val="0"/>
          <w:numId w:val="6"/>
        </w:numPr>
        <w:spacing w:before="100" w:beforeAutospacing="1" w:after="100" w:afterAutospacing="1" w:line="360" w:lineRule="auto"/>
        <w:ind w:left="0" w:firstLine="709"/>
        <w:jc w:val="both"/>
      </w:pPr>
      <w:bookmarkStart w:id="12" w:name="_Toc446599488"/>
      <w:r w:rsidRPr="00985622">
        <w:t>ИНТЕРФЕЙС И ПРИНЦИПЫ ФУНКЦИОНИРОВАНИЯ</w:t>
      </w:r>
      <w:bookmarkEnd w:id="12"/>
    </w:p>
    <w:p w14:paraId="1BA899BC" w14:textId="77777777" w:rsidR="00DD7803" w:rsidRPr="00F72B3F" w:rsidRDefault="00DD7803" w:rsidP="006E25FC">
      <w:pPr>
        <w:pStyle w:val="2"/>
        <w:numPr>
          <w:ilvl w:val="1"/>
          <w:numId w:val="6"/>
        </w:numPr>
        <w:spacing w:before="100" w:beforeAutospacing="1" w:after="100" w:afterAutospacing="1" w:line="360" w:lineRule="auto"/>
        <w:ind w:left="0" w:firstLine="709"/>
        <w:jc w:val="both"/>
      </w:pPr>
      <w:bookmarkStart w:id="13" w:name="_Toc446599489"/>
      <w:r>
        <w:t>Общие требования к интерфейсу</w:t>
      </w:r>
      <w:bookmarkEnd w:id="13"/>
    </w:p>
    <w:p w14:paraId="2E1E821C" w14:textId="77777777" w:rsidR="00DD7803" w:rsidRPr="00516D13" w:rsidRDefault="00DD7803" w:rsidP="006E25FC">
      <w:pPr>
        <w:pStyle w:val="a4"/>
        <w:numPr>
          <w:ilvl w:val="0"/>
          <w:numId w:val="17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>
        <w:rPr>
          <w:szCs w:val="24"/>
        </w:rPr>
        <w:t>Интерфейс программы многооконный;</w:t>
      </w:r>
    </w:p>
    <w:p w14:paraId="63724A94" w14:textId="77777777" w:rsidR="00DD7803" w:rsidRDefault="00DD7803" w:rsidP="006E25FC">
      <w:pPr>
        <w:pStyle w:val="a4"/>
        <w:numPr>
          <w:ilvl w:val="0"/>
          <w:numId w:val="17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 w:rsidRPr="00516D13">
        <w:rPr>
          <w:szCs w:val="24"/>
        </w:rPr>
        <w:t>Удо</w:t>
      </w:r>
      <w:r>
        <w:rPr>
          <w:szCs w:val="24"/>
        </w:rPr>
        <w:t>бство в пользовании и навигации. Интуитивно понятный интерфейс</w:t>
      </w:r>
      <w:r w:rsidRPr="00D42574">
        <w:rPr>
          <w:szCs w:val="24"/>
        </w:rPr>
        <w:t>;</w:t>
      </w:r>
    </w:p>
    <w:p w14:paraId="32A40AE0" w14:textId="77777777" w:rsidR="00DD7803" w:rsidRDefault="00DD7803" w:rsidP="006E25FC">
      <w:pPr>
        <w:pStyle w:val="a4"/>
        <w:numPr>
          <w:ilvl w:val="0"/>
          <w:numId w:val="17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>
        <w:rPr>
          <w:szCs w:val="24"/>
        </w:rPr>
        <w:t>Использование стандартных цветов;</w:t>
      </w:r>
    </w:p>
    <w:p w14:paraId="5A41F78F" w14:textId="77777777" w:rsidR="00DD7803" w:rsidRDefault="00DD7803" w:rsidP="006E25FC">
      <w:pPr>
        <w:pStyle w:val="a4"/>
        <w:numPr>
          <w:ilvl w:val="0"/>
          <w:numId w:val="17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>
        <w:rPr>
          <w:szCs w:val="24"/>
        </w:rPr>
        <w:t>Обеспечение минимизации ошибок пользователя.</w:t>
      </w:r>
    </w:p>
    <w:p w14:paraId="2FC30E07" w14:textId="77777777" w:rsidR="00DD7803" w:rsidRDefault="00DD7803" w:rsidP="006E25FC">
      <w:pPr>
        <w:pStyle w:val="2"/>
        <w:numPr>
          <w:ilvl w:val="1"/>
          <w:numId w:val="6"/>
        </w:numPr>
        <w:spacing w:before="100" w:beforeAutospacing="1" w:after="100" w:afterAutospacing="1" w:line="360" w:lineRule="auto"/>
        <w:ind w:left="0" w:firstLine="709"/>
        <w:jc w:val="both"/>
      </w:pPr>
      <w:bookmarkStart w:id="14" w:name="_Toc446599490"/>
      <w:r>
        <w:t>Главное окно программы. Вход в систему</w:t>
      </w:r>
      <w:bookmarkEnd w:id="14"/>
    </w:p>
    <w:p w14:paraId="68FDFDA7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 xml:space="preserve">Запуск программы осуществляется по ярлыку системы. </w:t>
      </w:r>
    </w:p>
    <w:p w14:paraId="72F8EB12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>Для авторизации в системе необходимо ввести логин и пароль в стартовом окне и нажать кнопку «Войти» (рисунок 2). Для каждого сотрудника, работающего в системе, создается учетная запись.</w:t>
      </w:r>
    </w:p>
    <w:p w14:paraId="525F17F6" w14:textId="77777777" w:rsidR="00DD7803" w:rsidRPr="00646BB9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 xml:space="preserve">Учетные данные хранятся в справочнике «Должности» </w:t>
      </w:r>
      <w:r w:rsidRPr="00646BB9">
        <w:t>[</w:t>
      </w:r>
      <w:r>
        <w:t>п. 4.3.8</w:t>
      </w:r>
      <w:r w:rsidRPr="00646BB9">
        <w:t>]</w:t>
      </w:r>
      <w:r>
        <w:t xml:space="preserve">. </w:t>
      </w:r>
    </w:p>
    <w:p w14:paraId="25270D1D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 xml:space="preserve">Интерфейс окна «Авторизация» имеет следующие элементы: </w:t>
      </w:r>
    </w:p>
    <w:p w14:paraId="662ED5B8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>- Логин (текстовое поле);</w:t>
      </w:r>
    </w:p>
    <w:p w14:paraId="2DC9D8EC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>- Пароль (текстовое поле);</w:t>
      </w:r>
    </w:p>
    <w:p w14:paraId="3393B0D9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 xml:space="preserve">- Войти (кнопка); </w:t>
      </w:r>
    </w:p>
    <w:p w14:paraId="43F449E0" w14:textId="77777777" w:rsidR="00DD7803" w:rsidRDefault="00D26461" w:rsidP="006E25FC">
      <w:pPr>
        <w:spacing w:before="100" w:beforeAutospacing="1" w:after="100" w:afterAutospacing="1" w:line="360" w:lineRule="auto"/>
        <w:jc w:val="center"/>
        <w:rPr>
          <w:noProof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8058A94" wp14:editId="37A2331F">
            <wp:extent cx="3459480" cy="1992630"/>
            <wp:effectExtent l="0" t="0" r="7620" b="7620"/>
            <wp:docPr id="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2F670" w14:textId="77777777" w:rsidR="00DD7803" w:rsidRPr="004C6A62" w:rsidRDefault="00DD7803" w:rsidP="006E25FC">
      <w:pPr>
        <w:spacing w:before="100" w:beforeAutospacing="1" w:after="100" w:afterAutospacing="1" w:line="360" w:lineRule="auto"/>
        <w:ind w:firstLine="709"/>
        <w:jc w:val="center"/>
        <w:rPr>
          <w:noProof/>
          <w:szCs w:val="24"/>
          <w:lang w:eastAsia="ru-RU"/>
        </w:rPr>
      </w:pPr>
      <w:commentRangeStart w:id="15"/>
      <w:r>
        <w:rPr>
          <w:noProof/>
          <w:szCs w:val="24"/>
          <w:lang w:eastAsia="ru-RU"/>
        </w:rPr>
        <w:t>Рисунок 2 – Вход в систему</w:t>
      </w:r>
      <w:commentRangeEnd w:id="15"/>
      <w:r w:rsidR="00D2120D">
        <w:rPr>
          <w:rStyle w:val="af0"/>
        </w:rPr>
        <w:commentReference w:id="15"/>
      </w:r>
    </w:p>
    <w:p w14:paraId="0B74D4EC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szCs w:val="24"/>
        </w:rPr>
      </w:pPr>
      <w:r w:rsidRPr="006E0C93">
        <w:rPr>
          <w:szCs w:val="24"/>
        </w:rPr>
        <w:t xml:space="preserve">При неверном заведении логина или пароля </w:t>
      </w:r>
      <w:r>
        <w:rPr>
          <w:szCs w:val="24"/>
        </w:rPr>
        <w:t xml:space="preserve">появится новая форма с </w:t>
      </w:r>
      <w:r w:rsidRPr="006E0C93">
        <w:rPr>
          <w:szCs w:val="24"/>
        </w:rPr>
        <w:t>сообщение</w:t>
      </w:r>
      <w:r>
        <w:rPr>
          <w:szCs w:val="24"/>
        </w:rPr>
        <w:t>м</w:t>
      </w:r>
      <w:r w:rsidRPr="006E0C93">
        <w:rPr>
          <w:szCs w:val="24"/>
        </w:rPr>
        <w:t xml:space="preserve"> - «</w:t>
      </w:r>
      <w:r>
        <w:rPr>
          <w:szCs w:val="24"/>
        </w:rPr>
        <w:t>Неправильно введенный логин или пароль</w:t>
      </w:r>
      <w:r w:rsidRPr="006E0C93">
        <w:rPr>
          <w:szCs w:val="24"/>
        </w:rPr>
        <w:t>»</w:t>
      </w:r>
      <w:r>
        <w:rPr>
          <w:szCs w:val="24"/>
        </w:rPr>
        <w:t xml:space="preserve"> (рисунок 3) со следующими элементами:</w:t>
      </w:r>
    </w:p>
    <w:p w14:paraId="1C1917FC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szCs w:val="24"/>
        </w:rPr>
      </w:pPr>
      <w:r>
        <w:rPr>
          <w:szCs w:val="24"/>
        </w:rPr>
        <w:t>- Кнопка «Повторить вход» - возвращает на форму «Вход в систему»</w:t>
      </w:r>
      <w:r w:rsidRPr="004D111D">
        <w:rPr>
          <w:szCs w:val="24"/>
        </w:rPr>
        <w:t>;</w:t>
      </w:r>
    </w:p>
    <w:p w14:paraId="09B9E582" w14:textId="77777777" w:rsidR="00DD7803" w:rsidRPr="004B5020" w:rsidRDefault="00D26461" w:rsidP="006E25FC">
      <w:pPr>
        <w:spacing w:before="100" w:beforeAutospacing="1" w:after="100" w:afterAutospacing="1" w:line="360" w:lineRule="auto"/>
        <w:jc w:val="center"/>
        <w:rPr>
          <w:szCs w:val="24"/>
        </w:rPr>
      </w:pPr>
      <w:r>
        <w:rPr>
          <w:noProof/>
          <w:lang w:eastAsia="ru-RU"/>
        </w:rPr>
        <w:drawing>
          <wp:inline distT="0" distB="0" distL="0" distR="0" wp14:anchorId="6490008E" wp14:editId="03722EB1">
            <wp:extent cx="3459480" cy="1311275"/>
            <wp:effectExtent l="0" t="0" r="7620" b="3175"/>
            <wp:docPr id="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131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6603A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center"/>
      </w:pPr>
      <w:r>
        <w:t>Рисунок 3 – Ошибка входа</w:t>
      </w:r>
    </w:p>
    <w:p w14:paraId="78C66D27" w14:textId="77777777" w:rsidR="00DD7803" w:rsidRDefault="00DD7803" w:rsidP="006E25FC">
      <w:pPr>
        <w:pStyle w:val="a"/>
        <w:numPr>
          <w:ilvl w:val="0"/>
          <w:numId w:val="0"/>
        </w:numPr>
        <w:spacing w:before="100" w:beforeAutospacing="1" w:after="100" w:afterAutospacing="1" w:line="360" w:lineRule="auto"/>
        <w:ind w:firstLine="709"/>
        <w:jc w:val="both"/>
      </w:pPr>
      <w:r w:rsidRPr="00B45BC2">
        <w:t xml:space="preserve">Меню </w:t>
      </w:r>
      <w:r>
        <w:t>программы состоит</w:t>
      </w:r>
      <w:r w:rsidRPr="00B45BC2">
        <w:t xml:space="preserve"> из следующих пунктов:</w:t>
      </w:r>
      <w:r w:rsidRPr="00095F80">
        <w:t xml:space="preserve"> </w:t>
      </w:r>
    </w:p>
    <w:p w14:paraId="6F567A6F" w14:textId="77777777" w:rsidR="00DD7803" w:rsidRDefault="00DD7803" w:rsidP="006E25FC">
      <w:pPr>
        <w:pStyle w:val="a"/>
        <w:numPr>
          <w:ilvl w:val="0"/>
          <w:numId w:val="19"/>
        </w:numPr>
        <w:spacing w:before="100" w:beforeAutospacing="1" w:after="100" w:afterAutospacing="1" w:line="360" w:lineRule="auto"/>
        <w:ind w:left="0" w:firstLine="709"/>
        <w:jc w:val="both"/>
      </w:pPr>
      <w:r>
        <w:t>Справочники</w:t>
      </w:r>
      <w:r>
        <w:rPr>
          <w:lang w:val="en-US"/>
        </w:rPr>
        <w:t>;</w:t>
      </w:r>
    </w:p>
    <w:p w14:paraId="63A3EB89" w14:textId="77777777" w:rsidR="00DD7803" w:rsidRPr="004B5020" w:rsidRDefault="00DD7803" w:rsidP="006E25FC">
      <w:pPr>
        <w:pStyle w:val="a"/>
        <w:numPr>
          <w:ilvl w:val="0"/>
          <w:numId w:val="19"/>
        </w:numPr>
        <w:spacing w:before="100" w:beforeAutospacing="1" w:after="100" w:afterAutospacing="1" w:line="360" w:lineRule="auto"/>
        <w:ind w:left="0" w:firstLine="709"/>
        <w:jc w:val="both"/>
      </w:pPr>
      <w:r>
        <w:t>Заявка</w:t>
      </w:r>
      <w:r>
        <w:rPr>
          <w:lang w:val="en-US"/>
        </w:rPr>
        <w:t>;</w:t>
      </w:r>
    </w:p>
    <w:p w14:paraId="228FC050" w14:textId="77777777" w:rsidR="00DD7803" w:rsidRDefault="00DD7803" w:rsidP="006E25FC">
      <w:pPr>
        <w:pStyle w:val="a"/>
        <w:numPr>
          <w:ilvl w:val="0"/>
          <w:numId w:val="19"/>
        </w:numPr>
        <w:spacing w:before="100" w:beforeAutospacing="1" w:after="100" w:afterAutospacing="1" w:line="360" w:lineRule="auto"/>
        <w:ind w:left="0" w:firstLine="709"/>
        <w:jc w:val="both"/>
      </w:pPr>
      <w:r>
        <w:t>Чертежи;</w:t>
      </w:r>
    </w:p>
    <w:p w14:paraId="7FD172DC" w14:textId="77777777" w:rsidR="00DD7803" w:rsidRPr="00E9195A" w:rsidRDefault="00DD7803" w:rsidP="006E25FC">
      <w:pPr>
        <w:pStyle w:val="a"/>
        <w:numPr>
          <w:ilvl w:val="0"/>
          <w:numId w:val="19"/>
        </w:numPr>
        <w:spacing w:before="100" w:beforeAutospacing="1" w:after="100" w:afterAutospacing="1" w:line="360" w:lineRule="auto"/>
        <w:ind w:left="0" w:firstLine="709"/>
        <w:jc w:val="both"/>
      </w:pPr>
      <w:r>
        <w:t>Отгрузка</w:t>
      </w:r>
      <w:r>
        <w:rPr>
          <w:lang w:val="en-US"/>
        </w:rPr>
        <w:t>;</w:t>
      </w:r>
    </w:p>
    <w:p w14:paraId="21304BCC" w14:textId="77777777" w:rsidR="00DD7803" w:rsidRDefault="00DD7803" w:rsidP="0091258A">
      <w:pPr>
        <w:pStyle w:val="a"/>
        <w:numPr>
          <w:ilvl w:val="0"/>
          <w:numId w:val="19"/>
        </w:numPr>
        <w:spacing w:before="100" w:beforeAutospacing="1" w:after="100" w:afterAutospacing="1" w:line="360" w:lineRule="auto"/>
        <w:ind w:left="0" w:firstLine="709"/>
        <w:jc w:val="both"/>
      </w:pPr>
      <w:r>
        <w:t>Журнал</w:t>
      </w:r>
      <w:r w:rsidR="006E25FC">
        <w:t>ы</w:t>
      </w:r>
      <w:r w:rsidR="000C0591">
        <w:t xml:space="preserve"> (журнал обрезки облоя, журнал прихода материалов, журнал оплаченной и отгруженной продукции, журнал вальцовщика, распоряжение на отгрузку)</w:t>
      </w:r>
      <w:r w:rsidR="006E25FC">
        <w:t>;</w:t>
      </w:r>
    </w:p>
    <w:p w14:paraId="54D89DE9" w14:textId="77777777" w:rsidR="00DD7803" w:rsidRDefault="0091258A" w:rsidP="006E25FC">
      <w:pPr>
        <w:pStyle w:val="a"/>
        <w:numPr>
          <w:ilvl w:val="0"/>
          <w:numId w:val="19"/>
        </w:numPr>
        <w:spacing w:before="100" w:beforeAutospacing="1" w:after="100" w:afterAutospacing="1" w:line="360" w:lineRule="auto"/>
        <w:ind w:left="0" w:firstLine="709"/>
        <w:jc w:val="both"/>
      </w:pPr>
      <w:r>
        <w:t>Наряд;</w:t>
      </w:r>
    </w:p>
    <w:p w14:paraId="152ED474" w14:textId="77777777" w:rsidR="0091258A" w:rsidRDefault="0091258A" w:rsidP="006E25FC">
      <w:pPr>
        <w:pStyle w:val="a"/>
        <w:numPr>
          <w:ilvl w:val="0"/>
          <w:numId w:val="19"/>
        </w:numPr>
        <w:spacing w:before="100" w:beforeAutospacing="1" w:after="100" w:afterAutospacing="1" w:line="360" w:lineRule="auto"/>
        <w:ind w:left="0" w:firstLine="709"/>
        <w:jc w:val="both"/>
      </w:pPr>
      <w:r>
        <w:t>Расход материалов.</w:t>
      </w:r>
    </w:p>
    <w:p w14:paraId="409933B1" w14:textId="77777777" w:rsidR="00DD7803" w:rsidRDefault="00DD7803" w:rsidP="006E25FC">
      <w:pPr>
        <w:pStyle w:val="a"/>
        <w:numPr>
          <w:ilvl w:val="0"/>
          <w:numId w:val="0"/>
        </w:numPr>
        <w:spacing w:before="100" w:beforeAutospacing="1" w:after="100" w:afterAutospacing="1" w:line="360" w:lineRule="auto"/>
        <w:ind w:firstLine="709"/>
        <w:jc w:val="both"/>
      </w:pPr>
      <w:r>
        <w:t>Главное окно программы имеет вид</w:t>
      </w:r>
      <w:r w:rsidR="006E25FC">
        <w:t xml:space="preserve"> (рисунок 4)</w:t>
      </w:r>
      <w:r>
        <w:t xml:space="preserve">: </w:t>
      </w:r>
    </w:p>
    <w:p w14:paraId="5060E710" w14:textId="77777777" w:rsidR="00DD7803" w:rsidRDefault="0091258A" w:rsidP="006E25FC">
      <w:pPr>
        <w:pStyle w:val="a"/>
        <w:numPr>
          <w:ilvl w:val="0"/>
          <w:numId w:val="0"/>
        </w:numPr>
        <w:spacing w:before="100" w:beforeAutospacing="1" w:after="100" w:afterAutospacing="1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4E75ED61" wp14:editId="1D207B1B">
            <wp:extent cx="4338320" cy="2924175"/>
            <wp:effectExtent l="0" t="0" r="508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32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D41E1" w14:textId="77777777" w:rsidR="00DD7803" w:rsidRPr="002775A6" w:rsidRDefault="00DD7803" w:rsidP="006E25FC">
      <w:pPr>
        <w:pStyle w:val="a"/>
        <w:numPr>
          <w:ilvl w:val="0"/>
          <w:numId w:val="0"/>
        </w:numPr>
        <w:spacing w:before="100" w:beforeAutospacing="1" w:after="100" w:afterAutospacing="1" w:line="360" w:lineRule="auto"/>
        <w:ind w:firstLine="709"/>
        <w:jc w:val="center"/>
      </w:pPr>
      <w:r>
        <w:t>Рисунок 4 – Главное окно программы</w:t>
      </w:r>
    </w:p>
    <w:p w14:paraId="36253240" w14:textId="77777777" w:rsidR="00DD7803" w:rsidRDefault="00DD7803" w:rsidP="006E25FC">
      <w:pPr>
        <w:pStyle w:val="2"/>
        <w:numPr>
          <w:ilvl w:val="1"/>
          <w:numId w:val="6"/>
        </w:numPr>
        <w:spacing w:before="100" w:beforeAutospacing="1" w:after="100" w:afterAutospacing="1" w:line="360" w:lineRule="auto"/>
        <w:ind w:left="0" w:firstLine="709"/>
        <w:jc w:val="both"/>
      </w:pPr>
      <w:bookmarkStart w:id="16" w:name="_Toc446599491"/>
      <w:r>
        <w:t>Справочники</w:t>
      </w:r>
      <w:bookmarkEnd w:id="16"/>
    </w:p>
    <w:p w14:paraId="4C058F1A" w14:textId="77777777" w:rsidR="00DD7803" w:rsidRPr="00D84E5B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 xml:space="preserve">Каждый справочник представляет собой таблицу для хранения и ввода данных. </w:t>
      </w:r>
    </w:p>
    <w:p w14:paraId="0C4FA7B9" w14:textId="77777777" w:rsidR="00DD7803" w:rsidRPr="00F4421C" w:rsidRDefault="00DD7803" w:rsidP="006E25FC">
      <w:pPr>
        <w:pStyle w:val="3"/>
        <w:numPr>
          <w:ilvl w:val="2"/>
          <w:numId w:val="6"/>
        </w:numPr>
        <w:spacing w:before="100" w:beforeAutospacing="1" w:after="100" w:afterAutospacing="1"/>
        <w:ind w:left="0" w:firstLine="709"/>
        <w:jc w:val="both"/>
      </w:pPr>
      <w:bookmarkStart w:id="17" w:name="_Toc446599492"/>
      <w:r w:rsidRPr="00F4421C">
        <w:t>Справочник «Материалы»</w:t>
      </w:r>
      <w:bookmarkEnd w:id="17"/>
    </w:p>
    <w:p w14:paraId="66E21E6D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>Справочник «Материалы» используется для хранения и ввода используемых материалов и их характеристик.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13"/>
        <w:gridCol w:w="3446"/>
        <w:gridCol w:w="2812"/>
      </w:tblGrid>
      <w:tr w:rsidR="00DD7803" w14:paraId="205CC4C8" w14:textId="77777777" w:rsidTr="002257A7">
        <w:trPr>
          <w:jc w:val="center"/>
        </w:trPr>
        <w:tc>
          <w:tcPr>
            <w:tcW w:w="3313" w:type="dxa"/>
          </w:tcPr>
          <w:p w14:paraId="0BB61A9C" w14:textId="77777777" w:rsidR="00DD7803" w:rsidRPr="006E25FC" w:rsidRDefault="00DD7803" w:rsidP="006E25FC">
            <w:pPr>
              <w:spacing w:before="100" w:beforeAutospacing="1" w:after="100" w:afterAutospacing="1" w:line="360" w:lineRule="auto"/>
              <w:jc w:val="both"/>
              <w:rPr>
                <w:b/>
              </w:rPr>
            </w:pPr>
            <w:r w:rsidRPr="006E25FC">
              <w:rPr>
                <w:b/>
                <w:sz w:val="22"/>
              </w:rPr>
              <w:t>Название</w:t>
            </w:r>
          </w:p>
        </w:tc>
        <w:tc>
          <w:tcPr>
            <w:tcW w:w="3446" w:type="dxa"/>
          </w:tcPr>
          <w:p w14:paraId="6427926F" w14:textId="77777777" w:rsidR="00DD7803" w:rsidRPr="006E25FC" w:rsidRDefault="00DD7803" w:rsidP="006E25FC">
            <w:pPr>
              <w:spacing w:before="100" w:beforeAutospacing="1" w:after="100" w:afterAutospacing="1" w:line="360" w:lineRule="auto"/>
              <w:jc w:val="both"/>
              <w:rPr>
                <w:b/>
              </w:rPr>
            </w:pPr>
            <w:r w:rsidRPr="006E25FC">
              <w:rPr>
                <w:b/>
                <w:sz w:val="22"/>
              </w:rPr>
              <w:t>Описание</w:t>
            </w:r>
          </w:p>
        </w:tc>
        <w:tc>
          <w:tcPr>
            <w:tcW w:w="2812" w:type="dxa"/>
          </w:tcPr>
          <w:p w14:paraId="5D299C44" w14:textId="77777777" w:rsidR="00DD7803" w:rsidRPr="006E25FC" w:rsidRDefault="00DD7803" w:rsidP="006E25FC">
            <w:pPr>
              <w:spacing w:before="100" w:beforeAutospacing="1" w:after="100" w:afterAutospacing="1" w:line="360" w:lineRule="auto"/>
              <w:jc w:val="both"/>
              <w:rPr>
                <w:b/>
              </w:rPr>
            </w:pPr>
            <w:r w:rsidRPr="006E25FC">
              <w:rPr>
                <w:b/>
                <w:sz w:val="22"/>
              </w:rPr>
              <w:t>Тип данных</w:t>
            </w:r>
          </w:p>
        </w:tc>
      </w:tr>
      <w:tr w:rsidR="00DD7803" w14:paraId="63B71B6F" w14:textId="77777777" w:rsidTr="002257A7">
        <w:trPr>
          <w:trHeight w:val="845"/>
          <w:jc w:val="center"/>
        </w:trPr>
        <w:tc>
          <w:tcPr>
            <w:tcW w:w="3313" w:type="dxa"/>
          </w:tcPr>
          <w:p w14:paraId="21F5EB99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№</w:t>
            </w:r>
          </w:p>
        </w:tc>
        <w:tc>
          <w:tcPr>
            <w:tcW w:w="3446" w:type="dxa"/>
          </w:tcPr>
          <w:p w14:paraId="725C163C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Нумерация автоматическая при добавлении</w:t>
            </w:r>
          </w:p>
        </w:tc>
        <w:tc>
          <w:tcPr>
            <w:tcW w:w="2812" w:type="dxa"/>
          </w:tcPr>
          <w:p w14:paraId="51CDEAD7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lang w:val="en-US"/>
              </w:rPr>
            </w:pPr>
            <w:r w:rsidRPr="002569E2">
              <w:rPr>
                <w:color w:val="FF0000"/>
                <w:sz w:val="22"/>
                <w:lang w:val="en-US"/>
              </w:rPr>
              <w:t>Char(4)</w:t>
            </w:r>
          </w:p>
        </w:tc>
      </w:tr>
      <w:tr w:rsidR="00DD7803" w14:paraId="6FE62D3E" w14:textId="77777777" w:rsidTr="002257A7">
        <w:trPr>
          <w:jc w:val="center"/>
        </w:trPr>
        <w:tc>
          <w:tcPr>
            <w:tcW w:w="3313" w:type="dxa"/>
          </w:tcPr>
          <w:p w14:paraId="02A46FA8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Материал</w:t>
            </w:r>
          </w:p>
        </w:tc>
        <w:tc>
          <w:tcPr>
            <w:tcW w:w="3446" w:type="dxa"/>
          </w:tcPr>
          <w:p w14:paraId="795C3CF2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Наименование(обозначение) материала</w:t>
            </w:r>
          </w:p>
        </w:tc>
        <w:tc>
          <w:tcPr>
            <w:tcW w:w="2812" w:type="dxa"/>
          </w:tcPr>
          <w:p w14:paraId="629B039B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  <w:lang w:val="en-US"/>
              </w:rPr>
              <w:t>Char(25)</w:t>
            </w:r>
          </w:p>
        </w:tc>
      </w:tr>
      <w:tr w:rsidR="00DD7803" w14:paraId="348114B5" w14:textId="77777777" w:rsidTr="002257A7">
        <w:trPr>
          <w:jc w:val="center"/>
        </w:trPr>
        <w:tc>
          <w:tcPr>
            <w:tcW w:w="3313" w:type="dxa"/>
          </w:tcPr>
          <w:p w14:paraId="6C629EDA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bookmarkStart w:id="18" w:name="OLE_LINK1"/>
            <w:bookmarkStart w:id="19" w:name="OLE_LINK2"/>
            <w:r w:rsidRPr="002569E2">
              <w:rPr>
                <w:color w:val="FF0000"/>
                <w:sz w:val="22"/>
              </w:rPr>
              <w:t>ТУ</w:t>
            </w:r>
            <w:r w:rsidRPr="002569E2">
              <w:rPr>
                <w:color w:val="FF0000"/>
                <w:sz w:val="22"/>
                <w:lang w:val="en-US"/>
              </w:rPr>
              <w:t xml:space="preserve"> (</w:t>
            </w:r>
            <w:r w:rsidRPr="002569E2">
              <w:rPr>
                <w:color w:val="FF0000"/>
                <w:sz w:val="22"/>
              </w:rPr>
              <w:t>ГОСТ)</w:t>
            </w:r>
            <w:bookmarkEnd w:id="18"/>
            <w:bookmarkEnd w:id="19"/>
          </w:p>
        </w:tc>
        <w:tc>
          <w:tcPr>
            <w:tcW w:w="3446" w:type="dxa"/>
          </w:tcPr>
          <w:p w14:paraId="1E7510CD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Технические условия. Шаблон ввода: ГОСТ №….</w:t>
            </w:r>
          </w:p>
        </w:tc>
        <w:tc>
          <w:tcPr>
            <w:tcW w:w="2812" w:type="dxa"/>
          </w:tcPr>
          <w:p w14:paraId="0C1248D7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  <w:lang w:val="en-US"/>
              </w:rPr>
              <w:t>Char(40)</w:t>
            </w:r>
          </w:p>
        </w:tc>
      </w:tr>
      <w:tr w:rsidR="00DD7803" w14:paraId="0522DCE2" w14:textId="77777777" w:rsidTr="002257A7">
        <w:trPr>
          <w:jc w:val="center"/>
        </w:trPr>
        <w:tc>
          <w:tcPr>
            <w:tcW w:w="3313" w:type="dxa"/>
          </w:tcPr>
          <w:p w14:paraId="57042ADC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bookmarkStart w:id="20" w:name="OLE_LINK3"/>
            <w:bookmarkStart w:id="21" w:name="OLE_LINK4"/>
            <w:r>
              <w:rPr>
                <w:sz w:val="22"/>
              </w:rPr>
              <w:t xml:space="preserve">Плотность, </w:t>
            </w:r>
            <w:r w:rsidRPr="009529B0">
              <w:rPr>
                <w:sz w:val="22"/>
              </w:rPr>
              <w:t>г</w:t>
            </w:r>
            <w:r w:rsidRPr="009529B0">
              <w:rPr>
                <w:sz w:val="22"/>
                <w:lang w:val="en-US"/>
              </w:rPr>
              <w:t>/</w:t>
            </w:r>
            <w:r>
              <w:rPr>
                <w:sz w:val="22"/>
              </w:rPr>
              <w:t>см</w:t>
            </w:r>
            <w:r w:rsidRPr="009529B0">
              <w:rPr>
                <w:sz w:val="22"/>
                <w:vertAlign w:val="superscript"/>
              </w:rPr>
              <w:t>3</w:t>
            </w:r>
            <w:bookmarkEnd w:id="20"/>
            <w:bookmarkEnd w:id="21"/>
          </w:p>
        </w:tc>
        <w:tc>
          <w:tcPr>
            <w:tcW w:w="3446" w:type="dxa"/>
          </w:tcPr>
          <w:p w14:paraId="55ED2239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  <w:rPr>
                <w:vertAlign w:val="superscript"/>
              </w:rPr>
            </w:pPr>
            <w:r>
              <w:rPr>
                <w:sz w:val="22"/>
              </w:rPr>
              <w:t xml:space="preserve">Плотность материала, </w:t>
            </w:r>
            <w:r w:rsidRPr="009529B0">
              <w:rPr>
                <w:sz w:val="22"/>
              </w:rPr>
              <w:t>г</w:t>
            </w:r>
            <w:r w:rsidRPr="009529B0">
              <w:rPr>
                <w:sz w:val="22"/>
                <w:lang w:val="en-US"/>
              </w:rPr>
              <w:t>/</w:t>
            </w:r>
            <w:r>
              <w:rPr>
                <w:sz w:val="22"/>
              </w:rPr>
              <w:t>с</w:t>
            </w:r>
            <w:r w:rsidRPr="009529B0">
              <w:rPr>
                <w:sz w:val="22"/>
              </w:rPr>
              <w:t>м</w:t>
            </w:r>
            <w:r w:rsidRPr="009529B0">
              <w:rPr>
                <w:sz w:val="22"/>
                <w:vertAlign w:val="superscript"/>
              </w:rPr>
              <w:t>3</w:t>
            </w:r>
          </w:p>
        </w:tc>
        <w:tc>
          <w:tcPr>
            <w:tcW w:w="2812" w:type="dxa"/>
          </w:tcPr>
          <w:p w14:paraId="0546B88E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  <w:lang w:val="en-US"/>
              </w:rPr>
              <w:t>Float(%.4f)</w:t>
            </w:r>
          </w:p>
        </w:tc>
      </w:tr>
      <w:tr w:rsidR="00DD7803" w14:paraId="22FC441A" w14:textId="77777777" w:rsidTr="002257A7">
        <w:trPr>
          <w:jc w:val="center"/>
        </w:trPr>
        <w:tc>
          <w:tcPr>
            <w:tcW w:w="3313" w:type="dxa"/>
          </w:tcPr>
          <w:p w14:paraId="25806D8B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bookmarkStart w:id="22" w:name="OLE_LINK5"/>
            <w:bookmarkStart w:id="23" w:name="OLE_LINK6"/>
            <w:r w:rsidRPr="009529B0">
              <w:rPr>
                <w:sz w:val="22"/>
              </w:rPr>
              <w:t>Толщина, мм</w:t>
            </w:r>
            <w:bookmarkEnd w:id="22"/>
            <w:bookmarkEnd w:id="23"/>
          </w:p>
        </w:tc>
        <w:tc>
          <w:tcPr>
            <w:tcW w:w="3446" w:type="dxa"/>
          </w:tcPr>
          <w:p w14:paraId="4AF7441D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Толщина материала, мм</w:t>
            </w:r>
          </w:p>
        </w:tc>
        <w:tc>
          <w:tcPr>
            <w:tcW w:w="2812" w:type="dxa"/>
          </w:tcPr>
          <w:p w14:paraId="0AFCE57B" w14:textId="77777777" w:rsidR="00DD7803" w:rsidRPr="007014A0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Float(%.2f)</w:t>
            </w:r>
          </w:p>
        </w:tc>
      </w:tr>
      <w:tr w:rsidR="00DD7803" w14:paraId="53209900" w14:textId="77777777" w:rsidTr="002257A7">
        <w:trPr>
          <w:jc w:val="center"/>
        </w:trPr>
        <w:tc>
          <w:tcPr>
            <w:tcW w:w="3313" w:type="dxa"/>
          </w:tcPr>
          <w:p w14:paraId="42CD5790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bookmarkStart w:id="24" w:name="OLE_LINK7"/>
            <w:bookmarkStart w:id="25" w:name="OLE_LINK8"/>
            <w:r w:rsidRPr="009529B0">
              <w:rPr>
                <w:sz w:val="22"/>
              </w:rPr>
              <w:t>Длина, мм</w:t>
            </w:r>
            <w:bookmarkEnd w:id="24"/>
            <w:bookmarkEnd w:id="25"/>
          </w:p>
        </w:tc>
        <w:tc>
          <w:tcPr>
            <w:tcW w:w="3446" w:type="dxa"/>
          </w:tcPr>
          <w:p w14:paraId="5AA4F90A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Длина материала, мм</w:t>
            </w:r>
          </w:p>
        </w:tc>
        <w:tc>
          <w:tcPr>
            <w:tcW w:w="2812" w:type="dxa"/>
          </w:tcPr>
          <w:p w14:paraId="05F2EAA6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  <w:lang w:val="en-US"/>
              </w:rPr>
              <w:t>Float(%.2f)</w:t>
            </w:r>
          </w:p>
        </w:tc>
      </w:tr>
      <w:tr w:rsidR="00DD7803" w14:paraId="14363BD9" w14:textId="77777777" w:rsidTr="002257A7">
        <w:trPr>
          <w:jc w:val="center"/>
        </w:trPr>
        <w:tc>
          <w:tcPr>
            <w:tcW w:w="3313" w:type="dxa"/>
          </w:tcPr>
          <w:p w14:paraId="249A85C5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bookmarkStart w:id="26" w:name="OLE_LINK9"/>
            <w:bookmarkStart w:id="27" w:name="OLE_LINK10"/>
            <w:r w:rsidRPr="009529B0">
              <w:rPr>
                <w:sz w:val="22"/>
              </w:rPr>
              <w:t>Ширина, мм</w:t>
            </w:r>
            <w:bookmarkEnd w:id="26"/>
            <w:bookmarkEnd w:id="27"/>
          </w:p>
        </w:tc>
        <w:tc>
          <w:tcPr>
            <w:tcW w:w="3446" w:type="dxa"/>
          </w:tcPr>
          <w:p w14:paraId="570A9834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Ширина материала, мм</w:t>
            </w:r>
          </w:p>
        </w:tc>
        <w:tc>
          <w:tcPr>
            <w:tcW w:w="2812" w:type="dxa"/>
          </w:tcPr>
          <w:p w14:paraId="4C7DE13A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  <w:lang w:val="en-US"/>
              </w:rPr>
              <w:t>Float(%.2f)</w:t>
            </w:r>
          </w:p>
        </w:tc>
      </w:tr>
      <w:tr w:rsidR="00DD7803" w14:paraId="160C5084" w14:textId="77777777" w:rsidTr="002257A7">
        <w:trPr>
          <w:jc w:val="center"/>
        </w:trPr>
        <w:tc>
          <w:tcPr>
            <w:tcW w:w="3313" w:type="dxa"/>
          </w:tcPr>
          <w:p w14:paraId="7FA2BC22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bookmarkStart w:id="28" w:name="OLE_LINK11"/>
            <w:bookmarkStart w:id="29" w:name="OLE_LINK12"/>
            <w:r w:rsidRPr="002569E2">
              <w:rPr>
                <w:color w:val="FF0000"/>
                <w:sz w:val="22"/>
              </w:rPr>
              <w:t>Цена 1 кг (или 1 м кв.)</w:t>
            </w:r>
            <w:bookmarkEnd w:id="28"/>
            <w:bookmarkEnd w:id="29"/>
          </w:p>
        </w:tc>
        <w:tc>
          <w:tcPr>
            <w:tcW w:w="3446" w:type="dxa"/>
          </w:tcPr>
          <w:p w14:paraId="21186F6C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Цена 1 кг материала</w:t>
            </w:r>
          </w:p>
        </w:tc>
        <w:tc>
          <w:tcPr>
            <w:tcW w:w="2812" w:type="dxa"/>
          </w:tcPr>
          <w:p w14:paraId="41773A81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  <w:lang w:val="en-US"/>
              </w:rPr>
              <w:t>Float(%.3f)</w:t>
            </w:r>
          </w:p>
        </w:tc>
      </w:tr>
      <w:tr w:rsidR="00DD7803" w14:paraId="556F1082" w14:textId="77777777" w:rsidTr="002257A7">
        <w:trPr>
          <w:jc w:val="center"/>
        </w:trPr>
        <w:tc>
          <w:tcPr>
            <w:tcW w:w="3313" w:type="dxa"/>
          </w:tcPr>
          <w:p w14:paraId="71798FC6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Примечание</w:t>
            </w:r>
          </w:p>
        </w:tc>
        <w:tc>
          <w:tcPr>
            <w:tcW w:w="3446" w:type="dxa"/>
          </w:tcPr>
          <w:p w14:paraId="5F8D8521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Примечание</w:t>
            </w:r>
          </w:p>
        </w:tc>
        <w:tc>
          <w:tcPr>
            <w:tcW w:w="2812" w:type="dxa"/>
          </w:tcPr>
          <w:p w14:paraId="533939E6" w14:textId="77777777" w:rsidR="00DD7803" w:rsidRPr="007014A0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Char(100)</w:t>
            </w:r>
          </w:p>
        </w:tc>
      </w:tr>
    </w:tbl>
    <w:p w14:paraId="20D930E8" w14:textId="77777777" w:rsidR="00DD7803" w:rsidRDefault="00DD7803" w:rsidP="006E25FC">
      <w:pPr>
        <w:pStyle w:val="3"/>
        <w:numPr>
          <w:ilvl w:val="2"/>
          <w:numId w:val="6"/>
        </w:numPr>
        <w:spacing w:before="100" w:beforeAutospacing="1" w:after="100" w:afterAutospacing="1"/>
        <w:ind w:left="0" w:firstLine="709"/>
        <w:jc w:val="both"/>
      </w:pPr>
      <w:bookmarkStart w:id="30" w:name="_Toc446599493"/>
      <w:r>
        <w:t>Справочник «</w:t>
      </w:r>
      <w:commentRangeStart w:id="31"/>
      <w:r>
        <w:t>Группы</w:t>
      </w:r>
      <w:commentRangeEnd w:id="31"/>
      <w:r w:rsidR="002365DF">
        <w:rPr>
          <w:rStyle w:val="af0"/>
          <w:rFonts w:eastAsia="Calibri"/>
          <w:b w:val="0"/>
        </w:rPr>
        <w:commentReference w:id="31"/>
      </w:r>
      <w:r>
        <w:t>»</w:t>
      </w:r>
      <w:bookmarkEnd w:id="30"/>
    </w:p>
    <w:p w14:paraId="4735FA6A" w14:textId="77777777" w:rsidR="00DD7803" w:rsidRPr="00763F6C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>Справочник «Группы» используется для хранения и ввода наименований групп.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13"/>
        <w:gridCol w:w="3446"/>
        <w:gridCol w:w="2812"/>
      </w:tblGrid>
      <w:tr w:rsidR="00DD7803" w14:paraId="6F4CCCB3" w14:textId="77777777" w:rsidTr="007014A0">
        <w:trPr>
          <w:jc w:val="center"/>
        </w:trPr>
        <w:tc>
          <w:tcPr>
            <w:tcW w:w="3313" w:type="dxa"/>
          </w:tcPr>
          <w:p w14:paraId="7CD48EF1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lastRenderedPageBreak/>
              <w:t>Название</w:t>
            </w:r>
          </w:p>
        </w:tc>
        <w:tc>
          <w:tcPr>
            <w:tcW w:w="3446" w:type="dxa"/>
          </w:tcPr>
          <w:p w14:paraId="017CBCF9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Описание</w:t>
            </w:r>
          </w:p>
        </w:tc>
        <w:tc>
          <w:tcPr>
            <w:tcW w:w="2812" w:type="dxa"/>
          </w:tcPr>
          <w:p w14:paraId="296A5508" w14:textId="77777777" w:rsidR="00DD7803" w:rsidRPr="007014A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Тип данных</w:t>
            </w:r>
          </w:p>
        </w:tc>
      </w:tr>
      <w:tr w:rsidR="00DD7803" w14:paraId="65C5D4BC" w14:textId="77777777" w:rsidTr="007014A0">
        <w:trPr>
          <w:jc w:val="center"/>
        </w:trPr>
        <w:tc>
          <w:tcPr>
            <w:tcW w:w="3313" w:type="dxa"/>
          </w:tcPr>
          <w:p w14:paraId="7055EE97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№</w:t>
            </w:r>
          </w:p>
        </w:tc>
        <w:tc>
          <w:tcPr>
            <w:tcW w:w="3446" w:type="dxa"/>
          </w:tcPr>
          <w:p w14:paraId="2BAF0D52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Нумерация автоматическая при добавлении</w:t>
            </w:r>
          </w:p>
        </w:tc>
        <w:tc>
          <w:tcPr>
            <w:tcW w:w="2812" w:type="dxa"/>
          </w:tcPr>
          <w:p w14:paraId="759EBD01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lang w:val="en-US"/>
              </w:rPr>
            </w:pPr>
            <w:r w:rsidRPr="002569E2">
              <w:rPr>
                <w:color w:val="FF0000"/>
                <w:sz w:val="22"/>
                <w:lang w:val="en-US"/>
              </w:rPr>
              <w:t>Char(4)</w:t>
            </w:r>
          </w:p>
        </w:tc>
      </w:tr>
      <w:tr w:rsidR="00DD7803" w14:paraId="6955E747" w14:textId="77777777" w:rsidTr="007014A0">
        <w:trPr>
          <w:jc w:val="center"/>
        </w:trPr>
        <w:tc>
          <w:tcPr>
            <w:tcW w:w="3313" w:type="dxa"/>
          </w:tcPr>
          <w:p w14:paraId="717F166C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Группа</w:t>
            </w:r>
          </w:p>
        </w:tc>
        <w:tc>
          <w:tcPr>
            <w:tcW w:w="3446" w:type="dxa"/>
          </w:tcPr>
          <w:p w14:paraId="338C1D2E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Наименование группы</w:t>
            </w:r>
          </w:p>
        </w:tc>
        <w:tc>
          <w:tcPr>
            <w:tcW w:w="2812" w:type="dxa"/>
          </w:tcPr>
          <w:p w14:paraId="21482F93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lang w:val="en-US"/>
              </w:rPr>
            </w:pPr>
            <w:r w:rsidRPr="002569E2">
              <w:rPr>
                <w:color w:val="FF0000"/>
                <w:sz w:val="22"/>
                <w:lang w:val="en-US"/>
              </w:rPr>
              <w:t>Char(15)</w:t>
            </w:r>
          </w:p>
        </w:tc>
      </w:tr>
      <w:tr w:rsidR="00DD7803" w14:paraId="30D41C7B" w14:textId="77777777" w:rsidTr="007014A0">
        <w:trPr>
          <w:jc w:val="center"/>
        </w:trPr>
        <w:tc>
          <w:tcPr>
            <w:tcW w:w="3313" w:type="dxa"/>
          </w:tcPr>
          <w:p w14:paraId="1F967692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Примечание</w:t>
            </w:r>
          </w:p>
        </w:tc>
        <w:tc>
          <w:tcPr>
            <w:tcW w:w="3446" w:type="dxa"/>
          </w:tcPr>
          <w:p w14:paraId="6A4F8877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Примечание</w:t>
            </w:r>
          </w:p>
        </w:tc>
        <w:tc>
          <w:tcPr>
            <w:tcW w:w="2812" w:type="dxa"/>
          </w:tcPr>
          <w:p w14:paraId="08333DBC" w14:textId="77777777" w:rsidR="00DD7803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  <w:lang w:val="en-US"/>
              </w:rPr>
              <w:t>Char(100)</w:t>
            </w:r>
          </w:p>
        </w:tc>
      </w:tr>
    </w:tbl>
    <w:p w14:paraId="54556397" w14:textId="77777777" w:rsidR="00DD7803" w:rsidRDefault="00DD7803" w:rsidP="006E25FC">
      <w:pPr>
        <w:pStyle w:val="3"/>
        <w:numPr>
          <w:ilvl w:val="2"/>
          <w:numId w:val="6"/>
        </w:numPr>
        <w:spacing w:before="100" w:beforeAutospacing="1" w:after="100" w:afterAutospacing="1"/>
        <w:ind w:left="0" w:firstLine="709"/>
        <w:jc w:val="both"/>
      </w:pPr>
      <w:bookmarkStart w:id="32" w:name="_Toc446599494"/>
      <w:r>
        <w:t>Справочник «Наименование детали»</w:t>
      </w:r>
      <w:bookmarkEnd w:id="32"/>
    </w:p>
    <w:p w14:paraId="6ADA6794" w14:textId="77777777" w:rsidR="00DD7803" w:rsidRPr="00763F6C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>Справочник «Наименование детали» используется для хранения и ввода деталей, производимых на предприятии.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77"/>
        <w:gridCol w:w="3420"/>
        <w:gridCol w:w="2774"/>
      </w:tblGrid>
      <w:tr w:rsidR="00DD7803" w14:paraId="6F1E9618" w14:textId="77777777" w:rsidTr="007014A0">
        <w:trPr>
          <w:jc w:val="center"/>
        </w:trPr>
        <w:tc>
          <w:tcPr>
            <w:tcW w:w="3377" w:type="dxa"/>
          </w:tcPr>
          <w:p w14:paraId="57C47CCB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Название</w:t>
            </w:r>
          </w:p>
        </w:tc>
        <w:tc>
          <w:tcPr>
            <w:tcW w:w="3420" w:type="dxa"/>
          </w:tcPr>
          <w:p w14:paraId="27F46478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Описание</w:t>
            </w:r>
          </w:p>
        </w:tc>
        <w:tc>
          <w:tcPr>
            <w:tcW w:w="2774" w:type="dxa"/>
          </w:tcPr>
          <w:p w14:paraId="65BF1892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Тип данных</w:t>
            </w:r>
          </w:p>
        </w:tc>
      </w:tr>
      <w:tr w:rsidR="00DD7803" w14:paraId="285406D2" w14:textId="77777777" w:rsidTr="007014A0">
        <w:trPr>
          <w:jc w:val="center"/>
        </w:trPr>
        <w:tc>
          <w:tcPr>
            <w:tcW w:w="3377" w:type="dxa"/>
          </w:tcPr>
          <w:p w14:paraId="0370F6A2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№</w:t>
            </w:r>
          </w:p>
        </w:tc>
        <w:tc>
          <w:tcPr>
            <w:tcW w:w="3420" w:type="dxa"/>
          </w:tcPr>
          <w:p w14:paraId="1FB24526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Нумерация автоматическая при добавлении</w:t>
            </w:r>
          </w:p>
        </w:tc>
        <w:tc>
          <w:tcPr>
            <w:tcW w:w="2774" w:type="dxa"/>
          </w:tcPr>
          <w:p w14:paraId="1513814C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  <w:lang w:val="en-US"/>
              </w:rPr>
              <w:t>Char(4)</w:t>
            </w:r>
          </w:p>
        </w:tc>
      </w:tr>
      <w:tr w:rsidR="00DD7803" w14:paraId="6AE5C0E8" w14:textId="77777777" w:rsidTr="007014A0">
        <w:trPr>
          <w:jc w:val="center"/>
        </w:trPr>
        <w:tc>
          <w:tcPr>
            <w:tcW w:w="3377" w:type="dxa"/>
          </w:tcPr>
          <w:p w14:paraId="3A966155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Наименование детали</w:t>
            </w:r>
          </w:p>
        </w:tc>
        <w:tc>
          <w:tcPr>
            <w:tcW w:w="3420" w:type="dxa"/>
          </w:tcPr>
          <w:p w14:paraId="3620D8D0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Наименование детали</w:t>
            </w:r>
          </w:p>
        </w:tc>
        <w:tc>
          <w:tcPr>
            <w:tcW w:w="2774" w:type="dxa"/>
          </w:tcPr>
          <w:p w14:paraId="252A82B9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  <w:lang w:val="en-US"/>
              </w:rPr>
              <w:t>Char(4</w:t>
            </w:r>
            <w:r w:rsidRPr="002569E2">
              <w:rPr>
                <w:color w:val="FF0000"/>
                <w:sz w:val="22"/>
              </w:rPr>
              <w:t>0</w:t>
            </w:r>
            <w:r w:rsidRPr="002569E2">
              <w:rPr>
                <w:color w:val="FF0000"/>
                <w:sz w:val="22"/>
                <w:lang w:val="en-US"/>
              </w:rPr>
              <w:t>)</w:t>
            </w:r>
          </w:p>
        </w:tc>
      </w:tr>
      <w:tr w:rsidR="00DD7803" w14:paraId="71283FB7" w14:textId="77777777" w:rsidTr="007014A0">
        <w:trPr>
          <w:jc w:val="center"/>
        </w:trPr>
        <w:tc>
          <w:tcPr>
            <w:tcW w:w="3377" w:type="dxa"/>
          </w:tcPr>
          <w:p w14:paraId="0B266BFC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Примечание</w:t>
            </w:r>
          </w:p>
        </w:tc>
        <w:tc>
          <w:tcPr>
            <w:tcW w:w="3420" w:type="dxa"/>
          </w:tcPr>
          <w:p w14:paraId="5C096502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Примечание</w:t>
            </w:r>
          </w:p>
        </w:tc>
        <w:tc>
          <w:tcPr>
            <w:tcW w:w="2774" w:type="dxa"/>
          </w:tcPr>
          <w:p w14:paraId="6F74DBFC" w14:textId="77777777" w:rsidR="00DD7803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  <w:lang w:val="en-US"/>
              </w:rPr>
              <w:t>Char(100)</w:t>
            </w:r>
          </w:p>
        </w:tc>
      </w:tr>
    </w:tbl>
    <w:p w14:paraId="30214259" w14:textId="77777777" w:rsidR="00DD7803" w:rsidRDefault="00DD7803" w:rsidP="006E25FC">
      <w:pPr>
        <w:pStyle w:val="3"/>
        <w:numPr>
          <w:ilvl w:val="2"/>
          <w:numId w:val="6"/>
        </w:numPr>
        <w:spacing w:before="100" w:beforeAutospacing="1" w:after="100" w:afterAutospacing="1"/>
        <w:ind w:left="0" w:firstLine="709"/>
        <w:jc w:val="both"/>
      </w:pPr>
      <w:bookmarkStart w:id="33" w:name="_Toc446599495"/>
      <w:r>
        <w:t>Справочник «Способ изготовления»</w:t>
      </w:r>
      <w:bookmarkEnd w:id="33"/>
    </w:p>
    <w:p w14:paraId="06FB1558" w14:textId="77777777" w:rsidR="00DD7803" w:rsidRPr="00763F6C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>Справочник «Способ изготовления» используется для хранения, ввода и учета способов изготовления деталей на предприятии.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42"/>
        <w:gridCol w:w="3434"/>
        <w:gridCol w:w="2795"/>
      </w:tblGrid>
      <w:tr w:rsidR="00DD7803" w14:paraId="2A2F900A" w14:textId="77777777" w:rsidTr="007014A0">
        <w:trPr>
          <w:jc w:val="center"/>
        </w:trPr>
        <w:tc>
          <w:tcPr>
            <w:tcW w:w="3342" w:type="dxa"/>
          </w:tcPr>
          <w:p w14:paraId="696E8F9B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Название</w:t>
            </w:r>
          </w:p>
        </w:tc>
        <w:tc>
          <w:tcPr>
            <w:tcW w:w="3434" w:type="dxa"/>
          </w:tcPr>
          <w:p w14:paraId="518827D1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Описание</w:t>
            </w:r>
          </w:p>
        </w:tc>
        <w:tc>
          <w:tcPr>
            <w:tcW w:w="2795" w:type="dxa"/>
          </w:tcPr>
          <w:p w14:paraId="6F6C5616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Тип данных</w:t>
            </w:r>
          </w:p>
        </w:tc>
      </w:tr>
      <w:tr w:rsidR="00DD7803" w14:paraId="494C2E81" w14:textId="77777777" w:rsidTr="007014A0">
        <w:trPr>
          <w:jc w:val="center"/>
        </w:trPr>
        <w:tc>
          <w:tcPr>
            <w:tcW w:w="3342" w:type="dxa"/>
          </w:tcPr>
          <w:p w14:paraId="7DB5A7D2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№</w:t>
            </w:r>
          </w:p>
        </w:tc>
        <w:tc>
          <w:tcPr>
            <w:tcW w:w="3434" w:type="dxa"/>
          </w:tcPr>
          <w:p w14:paraId="3CF41B79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Нумерация автоматическая при добавлении</w:t>
            </w:r>
          </w:p>
        </w:tc>
        <w:tc>
          <w:tcPr>
            <w:tcW w:w="2795" w:type="dxa"/>
          </w:tcPr>
          <w:p w14:paraId="7BCED848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lang w:val="en-US"/>
              </w:rPr>
            </w:pPr>
            <w:r w:rsidRPr="002569E2">
              <w:rPr>
                <w:color w:val="FF0000"/>
                <w:sz w:val="22"/>
                <w:lang w:val="en-US"/>
              </w:rPr>
              <w:t>Char(3)</w:t>
            </w:r>
          </w:p>
        </w:tc>
      </w:tr>
      <w:tr w:rsidR="00DD7803" w14:paraId="69E32F6D" w14:textId="77777777" w:rsidTr="007014A0">
        <w:trPr>
          <w:jc w:val="center"/>
        </w:trPr>
        <w:tc>
          <w:tcPr>
            <w:tcW w:w="3342" w:type="dxa"/>
          </w:tcPr>
          <w:p w14:paraId="0AA0D785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Способ изготовления</w:t>
            </w:r>
          </w:p>
        </w:tc>
        <w:tc>
          <w:tcPr>
            <w:tcW w:w="3434" w:type="dxa"/>
          </w:tcPr>
          <w:p w14:paraId="5778B5D3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Способ изготовления</w:t>
            </w:r>
          </w:p>
        </w:tc>
        <w:tc>
          <w:tcPr>
            <w:tcW w:w="2795" w:type="dxa"/>
          </w:tcPr>
          <w:p w14:paraId="4CE43572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lang w:val="en-US"/>
              </w:rPr>
            </w:pPr>
            <w:r w:rsidRPr="002569E2">
              <w:rPr>
                <w:color w:val="FF0000"/>
                <w:sz w:val="22"/>
                <w:lang w:val="en-US"/>
              </w:rPr>
              <w:t>Char(30)</w:t>
            </w:r>
          </w:p>
        </w:tc>
      </w:tr>
      <w:tr w:rsidR="00DD7803" w14:paraId="72EF99B4" w14:textId="77777777" w:rsidTr="007014A0">
        <w:trPr>
          <w:jc w:val="center"/>
        </w:trPr>
        <w:tc>
          <w:tcPr>
            <w:tcW w:w="3342" w:type="dxa"/>
          </w:tcPr>
          <w:p w14:paraId="4B9F60B5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Примечание</w:t>
            </w:r>
          </w:p>
        </w:tc>
        <w:tc>
          <w:tcPr>
            <w:tcW w:w="3434" w:type="dxa"/>
          </w:tcPr>
          <w:p w14:paraId="3C4DE01D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Примечание</w:t>
            </w:r>
          </w:p>
        </w:tc>
        <w:tc>
          <w:tcPr>
            <w:tcW w:w="2795" w:type="dxa"/>
          </w:tcPr>
          <w:p w14:paraId="129B82A4" w14:textId="77777777" w:rsidR="00DD7803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  <w:lang w:val="en-US"/>
              </w:rPr>
              <w:t>Char(100)</w:t>
            </w:r>
          </w:p>
        </w:tc>
      </w:tr>
    </w:tbl>
    <w:p w14:paraId="6CE87D35" w14:textId="77777777" w:rsidR="00DD7803" w:rsidRDefault="00DD7803" w:rsidP="006E25FC">
      <w:pPr>
        <w:pStyle w:val="3"/>
        <w:numPr>
          <w:ilvl w:val="2"/>
          <w:numId w:val="6"/>
        </w:numPr>
        <w:spacing w:before="100" w:beforeAutospacing="1" w:after="100" w:afterAutospacing="1"/>
        <w:ind w:left="0" w:firstLine="709"/>
        <w:jc w:val="both"/>
      </w:pPr>
      <w:bookmarkStart w:id="34" w:name="_Toc446599496"/>
      <w:r>
        <w:t>Справочник «Заказчики»</w:t>
      </w:r>
      <w:bookmarkEnd w:id="34"/>
    </w:p>
    <w:p w14:paraId="2E184CF8" w14:textId="77777777" w:rsidR="00DD7803" w:rsidRPr="00D90ED4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>Справочник «Заказчики» используется для хранения и ввода новых заказчиков предприятия, а также их полных реквизитов.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77"/>
        <w:gridCol w:w="3420"/>
        <w:gridCol w:w="2774"/>
      </w:tblGrid>
      <w:tr w:rsidR="00DD7803" w14:paraId="69F5DCBD" w14:textId="77777777" w:rsidTr="007014A0">
        <w:trPr>
          <w:jc w:val="center"/>
        </w:trPr>
        <w:tc>
          <w:tcPr>
            <w:tcW w:w="3377" w:type="dxa"/>
          </w:tcPr>
          <w:p w14:paraId="754DA387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Название</w:t>
            </w:r>
          </w:p>
        </w:tc>
        <w:tc>
          <w:tcPr>
            <w:tcW w:w="3420" w:type="dxa"/>
          </w:tcPr>
          <w:p w14:paraId="3E875F4A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Описание</w:t>
            </w:r>
          </w:p>
        </w:tc>
        <w:tc>
          <w:tcPr>
            <w:tcW w:w="2774" w:type="dxa"/>
          </w:tcPr>
          <w:p w14:paraId="6A5F6D6D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Тип данных</w:t>
            </w:r>
          </w:p>
        </w:tc>
      </w:tr>
      <w:tr w:rsidR="00DD7803" w14:paraId="4FE5FF35" w14:textId="77777777" w:rsidTr="007014A0">
        <w:trPr>
          <w:jc w:val="center"/>
        </w:trPr>
        <w:tc>
          <w:tcPr>
            <w:tcW w:w="3377" w:type="dxa"/>
          </w:tcPr>
          <w:p w14:paraId="18223F51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№</w:t>
            </w:r>
          </w:p>
        </w:tc>
        <w:tc>
          <w:tcPr>
            <w:tcW w:w="3420" w:type="dxa"/>
          </w:tcPr>
          <w:p w14:paraId="74E3B52E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Нумерация автоматическая при добавлении</w:t>
            </w:r>
          </w:p>
        </w:tc>
        <w:tc>
          <w:tcPr>
            <w:tcW w:w="2774" w:type="dxa"/>
          </w:tcPr>
          <w:p w14:paraId="5EAA8CBC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  <w:lang w:val="en-US"/>
              </w:rPr>
              <w:t>Char(5)</w:t>
            </w:r>
          </w:p>
        </w:tc>
      </w:tr>
      <w:tr w:rsidR="00DD7803" w14:paraId="02A46D72" w14:textId="77777777" w:rsidTr="007014A0">
        <w:trPr>
          <w:jc w:val="center"/>
        </w:trPr>
        <w:tc>
          <w:tcPr>
            <w:tcW w:w="3377" w:type="dxa"/>
          </w:tcPr>
          <w:p w14:paraId="457C7835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bookmarkStart w:id="35" w:name="OLE_LINK13"/>
            <w:bookmarkStart w:id="36" w:name="OLE_LINK14"/>
            <w:r w:rsidRPr="002569E2">
              <w:rPr>
                <w:color w:val="FF0000"/>
                <w:sz w:val="22"/>
              </w:rPr>
              <w:t>Наименование организации</w:t>
            </w:r>
            <w:bookmarkEnd w:id="35"/>
            <w:bookmarkEnd w:id="36"/>
          </w:p>
        </w:tc>
        <w:tc>
          <w:tcPr>
            <w:tcW w:w="3420" w:type="dxa"/>
          </w:tcPr>
          <w:p w14:paraId="531C6EEE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Полное наименование организации</w:t>
            </w:r>
          </w:p>
        </w:tc>
        <w:tc>
          <w:tcPr>
            <w:tcW w:w="2774" w:type="dxa"/>
          </w:tcPr>
          <w:p w14:paraId="04D88CF6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lang w:val="en-US"/>
              </w:rPr>
            </w:pPr>
            <w:r w:rsidRPr="002569E2">
              <w:rPr>
                <w:color w:val="FF0000"/>
                <w:sz w:val="22"/>
                <w:lang w:val="en-US"/>
              </w:rPr>
              <w:t>Char(200)</w:t>
            </w:r>
          </w:p>
        </w:tc>
      </w:tr>
      <w:tr w:rsidR="00DD7803" w14:paraId="6FD5464A" w14:textId="77777777" w:rsidTr="007014A0">
        <w:trPr>
          <w:jc w:val="center"/>
        </w:trPr>
        <w:tc>
          <w:tcPr>
            <w:tcW w:w="3377" w:type="dxa"/>
          </w:tcPr>
          <w:p w14:paraId="79076B1A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bookmarkStart w:id="37" w:name="OLE_LINK15"/>
            <w:bookmarkStart w:id="38" w:name="OLE_LINK16"/>
            <w:r w:rsidRPr="002569E2">
              <w:rPr>
                <w:color w:val="FF0000"/>
                <w:sz w:val="22"/>
              </w:rPr>
              <w:t>Адрес</w:t>
            </w:r>
            <w:bookmarkEnd w:id="37"/>
            <w:bookmarkEnd w:id="38"/>
          </w:p>
        </w:tc>
        <w:tc>
          <w:tcPr>
            <w:tcW w:w="3420" w:type="dxa"/>
          </w:tcPr>
          <w:p w14:paraId="2CA4C999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Полный адрес организации</w:t>
            </w:r>
          </w:p>
        </w:tc>
        <w:tc>
          <w:tcPr>
            <w:tcW w:w="2774" w:type="dxa"/>
          </w:tcPr>
          <w:p w14:paraId="48D6B472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  <w:lang w:val="en-US"/>
              </w:rPr>
              <w:t>Char(200)</w:t>
            </w:r>
          </w:p>
        </w:tc>
      </w:tr>
      <w:tr w:rsidR="00DD7803" w14:paraId="56314CD1" w14:textId="77777777" w:rsidTr="007014A0">
        <w:trPr>
          <w:jc w:val="center"/>
        </w:trPr>
        <w:tc>
          <w:tcPr>
            <w:tcW w:w="3377" w:type="dxa"/>
          </w:tcPr>
          <w:p w14:paraId="63F66CA8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bookmarkStart w:id="39" w:name="OLE_LINK17"/>
            <w:bookmarkStart w:id="40" w:name="OLE_LINK18"/>
            <w:r w:rsidRPr="002569E2">
              <w:rPr>
                <w:color w:val="FF0000"/>
                <w:sz w:val="22"/>
              </w:rPr>
              <w:t>Директор</w:t>
            </w:r>
            <w:bookmarkEnd w:id="39"/>
            <w:bookmarkEnd w:id="40"/>
          </w:p>
        </w:tc>
        <w:tc>
          <w:tcPr>
            <w:tcW w:w="3420" w:type="dxa"/>
          </w:tcPr>
          <w:p w14:paraId="7FB358E5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ФИО</w:t>
            </w:r>
          </w:p>
        </w:tc>
        <w:tc>
          <w:tcPr>
            <w:tcW w:w="2774" w:type="dxa"/>
          </w:tcPr>
          <w:p w14:paraId="1E6650AA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lang w:val="en-US"/>
              </w:rPr>
            </w:pPr>
            <w:r w:rsidRPr="002569E2">
              <w:rPr>
                <w:color w:val="FF0000"/>
                <w:sz w:val="22"/>
                <w:lang w:val="en-US"/>
              </w:rPr>
              <w:t>Char(100)</w:t>
            </w:r>
          </w:p>
        </w:tc>
      </w:tr>
      <w:tr w:rsidR="00DD7803" w14:paraId="16596D70" w14:textId="77777777" w:rsidTr="007014A0">
        <w:trPr>
          <w:jc w:val="center"/>
        </w:trPr>
        <w:tc>
          <w:tcPr>
            <w:tcW w:w="3377" w:type="dxa"/>
          </w:tcPr>
          <w:p w14:paraId="3C5CDD92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bookmarkStart w:id="41" w:name="OLE_LINK19"/>
            <w:bookmarkStart w:id="42" w:name="OLE_LINK20"/>
            <w:r w:rsidRPr="002569E2">
              <w:rPr>
                <w:color w:val="FF0000"/>
                <w:sz w:val="22"/>
              </w:rPr>
              <w:t>Лицо по доверенности</w:t>
            </w:r>
            <w:bookmarkEnd w:id="41"/>
            <w:bookmarkEnd w:id="42"/>
          </w:p>
        </w:tc>
        <w:tc>
          <w:tcPr>
            <w:tcW w:w="3420" w:type="dxa"/>
          </w:tcPr>
          <w:p w14:paraId="51ACF63E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ФИО</w:t>
            </w:r>
          </w:p>
        </w:tc>
        <w:tc>
          <w:tcPr>
            <w:tcW w:w="2774" w:type="dxa"/>
          </w:tcPr>
          <w:p w14:paraId="736F77F2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lang w:val="en-US"/>
              </w:rPr>
            </w:pPr>
            <w:r w:rsidRPr="002569E2">
              <w:rPr>
                <w:color w:val="FF0000"/>
                <w:sz w:val="22"/>
                <w:lang w:val="en-US"/>
              </w:rPr>
              <w:t>Char(100)</w:t>
            </w:r>
          </w:p>
        </w:tc>
      </w:tr>
      <w:tr w:rsidR="00DD7803" w14:paraId="70DCA901" w14:textId="77777777" w:rsidTr="007014A0">
        <w:trPr>
          <w:jc w:val="center"/>
        </w:trPr>
        <w:tc>
          <w:tcPr>
            <w:tcW w:w="3377" w:type="dxa"/>
          </w:tcPr>
          <w:p w14:paraId="7FC8122A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bookmarkStart w:id="43" w:name="OLE_LINK21"/>
            <w:bookmarkStart w:id="44" w:name="OLE_LINK22"/>
            <w:r w:rsidRPr="009529B0">
              <w:rPr>
                <w:sz w:val="22"/>
              </w:rPr>
              <w:lastRenderedPageBreak/>
              <w:t>Телефон</w:t>
            </w:r>
            <w:bookmarkEnd w:id="43"/>
            <w:bookmarkEnd w:id="44"/>
          </w:p>
        </w:tc>
        <w:tc>
          <w:tcPr>
            <w:tcW w:w="3420" w:type="dxa"/>
          </w:tcPr>
          <w:p w14:paraId="396DC31A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 xml:space="preserve">Контактный телефон. </w:t>
            </w:r>
          </w:p>
          <w:p w14:paraId="42E2A160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 xml:space="preserve">Шаблон ввода: +7(000) 000-00-00 </w:t>
            </w:r>
          </w:p>
        </w:tc>
        <w:tc>
          <w:tcPr>
            <w:tcW w:w="2774" w:type="dxa"/>
          </w:tcPr>
          <w:p w14:paraId="0B55AD0E" w14:textId="77777777" w:rsidR="00DD7803" w:rsidRPr="007014A0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Char(50)</w:t>
            </w:r>
          </w:p>
        </w:tc>
      </w:tr>
      <w:tr w:rsidR="00DD7803" w14:paraId="35FB1C3D" w14:textId="77777777" w:rsidTr="007014A0">
        <w:trPr>
          <w:jc w:val="center"/>
        </w:trPr>
        <w:tc>
          <w:tcPr>
            <w:tcW w:w="3377" w:type="dxa"/>
          </w:tcPr>
          <w:p w14:paraId="5C4C9109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bookmarkStart w:id="45" w:name="OLE_LINK23"/>
            <w:bookmarkStart w:id="46" w:name="OLE_LINK24"/>
            <w:r w:rsidRPr="002569E2">
              <w:rPr>
                <w:color w:val="FF0000"/>
                <w:sz w:val="22"/>
              </w:rPr>
              <w:t>Основание</w:t>
            </w:r>
            <w:bookmarkEnd w:id="45"/>
            <w:bookmarkEnd w:id="46"/>
          </w:p>
        </w:tc>
        <w:tc>
          <w:tcPr>
            <w:tcW w:w="3420" w:type="dxa"/>
          </w:tcPr>
          <w:p w14:paraId="0064E1E9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Шаблон ввода: Заявка/договор №…</w:t>
            </w:r>
          </w:p>
        </w:tc>
        <w:tc>
          <w:tcPr>
            <w:tcW w:w="2774" w:type="dxa"/>
          </w:tcPr>
          <w:p w14:paraId="393B60BE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lang w:val="en-US"/>
              </w:rPr>
            </w:pPr>
            <w:r w:rsidRPr="002569E2">
              <w:rPr>
                <w:color w:val="FF0000"/>
                <w:sz w:val="22"/>
                <w:lang w:val="en-US"/>
              </w:rPr>
              <w:t>Char(50)</w:t>
            </w:r>
          </w:p>
        </w:tc>
      </w:tr>
      <w:tr w:rsidR="00DD7803" w14:paraId="6D80B57C" w14:textId="77777777" w:rsidTr="007014A0">
        <w:trPr>
          <w:jc w:val="center"/>
        </w:trPr>
        <w:tc>
          <w:tcPr>
            <w:tcW w:w="3377" w:type="dxa"/>
          </w:tcPr>
          <w:p w14:paraId="7D770F65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bookmarkStart w:id="47" w:name="OLE_LINK25"/>
            <w:bookmarkStart w:id="48" w:name="OLE_LINK26"/>
            <w:r w:rsidRPr="002569E2">
              <w:rPr>
                <w:color w:val="FF0000"/>
                <w:sz w:val="22"/>
              </w:rPr>
              <w:t>ИНН</w:t>
            </w:r>
            <w:bookmarkEnd w:id="47"/>
            <w:bookmarkEnd w:id="48"/>
          </w:p>
        </w:tc>
        <w:tc>
          <w:tcPr>
            <w:tcW w:w="3420" w:type="dxa"/>
          </w:tcPr>
          <w:p w14:paraId="5B96A195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ИНН</w:t>
            </w:r>
          </w:p>
        </w:tc>
        <w:tc>
          <w:tcPr>
            <w:tcW w:w="2774" w:type="dxa"/>
          </w:tcPr>
          <w:p w14:paraId="3CC1AFC4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lang w:val="en-US"/>
              </w:rPr>
            </w:pPr>
            <w:r w:rsidRPr="002569E2">
              <w:rPr>
                <w:color w:val="FF0000"/>
                <w:sz w:val="22"/>
                <w:lang w:val="en-US"/>
              </w:rPr>
              <w:t>Char(20)</w:t>
            </w:r>
          </w:p>
        </w:tc>
      </w:tr>
      <w:tr w:rsidR="00DD7803" w14:paraId="0A9F6060" w14:textId="77777777" w:rsidTr="007014A0">
        <w:trPr>
          <w:jc w:val="center"/>
        </w:trPr>
        <w:tc>
          <w:tcPr>
            <w:tcW w:w="3377" w:type="dxa"/>
          </w:tcPr>
          <w:p w14:paraId="7DBF5A97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</w:pPr>
            <w:bookmarkStart w:id="49" w:name="OLE_LINK27"/>
            <w:r w:rsidRPr="002569E2">
              <w:rPr>
                <w:sz w:val="22"/>
              </w:rPr>
              <w:t>КПП</w:t>
            </w:r>
            <w:bookmarkEnd w:id="49"/>
          </w:p>
        </w:tc>
        <w:tc>
          <w:tcPr>
            <w:tcW w:w="3420" w:type="dxa"/>
          </w:tcPr>
          <w:p w14:paraId="31035F7F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2569E2">
              <w:rPr>
                <w:sz w:val="22"/>
              </w:rPr>
              <w:t>КПП</w:t>
            </w:r>
          </w:p>
        </w:tc>
        <w:tc>
          <w:tcPr>
            <w:tcW w:w="2774" w:type="dxa"/>
          </w:tcPr>
          <w:p w14:paraId="697362BA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 w:rsidRPr="002569E2">
              <w:rPr>
                <w:sz w:val="22"/>
                <w:lang w:val="en-US"/>
              </w:rPr>
              <w:t>Char(20)</w:t>
            </w:r>
          </w:p>
        </w:tc>
      </w:tr>
      <w:tr w:rsidR="00DD7803" w14:paraId="5B483141" w14:textId="77777777" w:rsidTr="007014A0">
        <w:trPr>
          <w:jc w:val="center"/>
        </w:trPr>
        <w:tc>
          <w:tcPr>
            <w:tcW w:w="3377" w:type="dxa"/>
          </w:tcPr>
          <w:p w14:paraId="1F40FE72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bookmarkStart w:id="50" w:name="OLE_LINK28"/>
            <w:bookmarkStart w:id="51" w:name="OLE_LINK29"/>
            <w:r w:rsidRPr="002569E2">
              <w:rPr>
                <w:color w:val="FF0000"/>
                <w:sz w:val="22"/>
              </w:rPr>
              <w:t>Расчетный счет</w:t>
            </w:r>
            <w:bookmarkEnd w:id="50"/>
            <w:bookmarkEnd w:id="51"/>
          </w:p>
        </w:tc>
        <w:tc>
          <w:tcPr>
            <w:tcW w:w="3420" w:type="dxa"/>
          </w:tcPr>
          <w:p w14:paraId="1B6E1E67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Расчетный счет</w:t>
            </w:r>
          </w:p>
        </w:tc>
        <w:tc>
          <w:tcPr>
            <w:tcW w:w="2774" w:type="dxa"/>
          </w:tcPr>
          <w:p w14:paraId="6A9117BA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lang w:val="en-US"/>
              </w:rPr>
            </w:pPr>
            <w:r w:rsidRPr="002569E2">
              <w:rPr>
                <w:color w:val="FF0000"/>
                <w:sz w:val="22"/>
                <w:lang w:val="en-US"/>
              </w:rPr>
              <w:t>Char(30)</w:t>
            </w:r>
          </w:p>
        </w:tc>
      </w:tr>
      <w:tr w:rsidR="00DD7803" w14:paraId="37ECDC3A" w14:textId="77777777" w:rsidTr="007014A0">
        <w:trPr>
          <w:jc w:val="center"/>
        </w:trPr>
        <w:tc>
          <w:tcPr>
            <w:tcW w:w="3377" w:type="dxa"/>
          </w:tcPr>
          <w:p w14:paraId="7B968006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bookmarkStart w:id="52" w:name="OLE_LINK30"/>
            <w:bookmarkStart w:id="53" w:name="OLE_LINK31"/>
            <w:r w:rsidRPr="002569E2">
              <w:rPr>
                <w:color w:val="FF0000"/>
                <w:sz w:val="22"/>
              </w:rPr>
              <w:t>Корр. счет</w:t>
            </w:r>
            <w:bookmarkEnd w:id="52"/>
            <w:bookmarkEnd w:id="53"/>
          </w:p>
        </w:tc>
        <w:tc>
          <w:tcPr>
            <w:tcW w:w="3420" w:type="dxa"/>
          </w:tcPr>
          <w:p w14:paraId="57BA5838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Корр. счет</w:t>
            </w:r>
          </w:p>
        </w:tc>
        <w:tc>
          <w:tcPr>
            <w:tcW w:w="2774" w:type="dxa"/>
          </w:tcPr>
          <w:p w14:paraId="22D747DE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lang w:val="en-US"/>
              </w:rPr>
            </w:pPr>
            <w:r w:rsidRPr="002569E2">
              <w:rPr>
                <w:color w:val="FF0000"/>
                <w:sz w:val="22"/>
                <w:lang w:val="en-US"/>
              </w:rPr>
              <w:t>Char(30)</w:t>
            </w:r>
          </w:p>
        </w:tc>
      </w:tr>
      <w:tr w:rsidR="00DD7803" w14:paraId="2B9B5070" w14:textId="77777777" w:rsidTr="007014A0">
        <w:trPr>
          <w:jc w:val="center"/>
        </w:trPr>
        <w:tc>
          <w:tcPr>
            <w:tcW w:w="3377" w:type="dxa"/>
          </w:tcPr>
          <w:p w14:paraId="14C968FA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bookmarkStart w:id="54" w:name="OLE_LINK32"/>
            <w:bookmarkStart w:id="55" w:name="OLE_LINK33"/>
            <w:r w:rsidRPr="009529B0">
              <w:rPr>
                <w:sz w:val="22"/>
              </w:rPr>
              <w:t>ОКВЭД</w:t>
            </w:r>
            <w:bookmarkEnd w:id="54"/>
            <w:bookmarkEnd w:id="55"/>
          </w:p>
        </w:tc>
        <w:tc>
          <w:tcPr>
            <w:tcW w:w="3420" w:type="dxa"/>
          </w:tcPr>
          <w:p w14:paraId="0DCCF260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ОКВЭД</w:t>
            </w:r>
          </w:p>
        </w:tc>
        <w:tc>
          <w:tcPr>
            <w:tcW w:w="2774" w:type="dxa"/>
          </w:tcPr>
          <w:p w14:paraId="0A7AFF28" w14:textId="77777777" w:rsidR="00DD7803" w:rsidRPr="006D5F0D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commentRangeStart w:id="56"/>
            <w:r>
              <w:rPr>
                <w:sz w:val="22"/>
                <w:lang w:val="en-US"/>
              </w:rPr>
              <w:t>Float(%.2f)</w:t>
            </w:r>
            <w:commentRangeEnd w:id="56"/>
            <w:r w:rsidR="002365DF">
              <w:rPr>
                <w:rStyle w:val="af0"/>
              </w:rPr>
              <w:commentReference w:id="56"/>
            </w:r>
          </w:p>
        </w:tc>
      </w:tr>
      <w:tr w:rsidR="00DD7803" w14:paraId="76454048" w14:textId="77777777" w:rsidTr="007014A0">
        <w:trPr>
          <w:jc w:val="center"/>
        </w:trPr>
        <w:tc>
          <w:tcPr>
            <w:tcW w:w="3377" w:type="dxa"/>
          </w:tcPr>
          <w:p w14:paraId="0069A74B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bookmarkStart w:id="57" w:name="OLE_LINK34"/>
            <w:bookmarkStart w:id="58" w:name="OLE_LINK35"/>
            <w:r w:rsidRPr="009529B0">
              <w:rPr>
                <w:sz w:val="22"/>
              </w:rPr>
              <w:t>ОКАТО</w:t>
            </w:r>
            <w:bookmarkEnd w:id="57"/>
            <w:bookmarkEnd w:id="58"/>
          </w:p>
        </w:tc>
        <w:tc>
          <w:tcPr>
            <w:tcW w:w="3420" w:type="dxa"/>
          </w:tcPr>
          <w:p w14:paraId="70438A1C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ОКАТО</w:t>
            </w:r>
          </w:p>
        </w:tc>
        <w:tc>
          <w:tcPr>
            <w:tcW w:w="2774" w:type="dxa"/>
          </w:tcPr>
          <w:p w14:paraId="6A165845" w14:textId="77777777" w:rsidR="00DD7803" w:rsidRPr="006D5F0D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Char(15)</w:t>
            </w:r>
          </w:p>
        </w:tc>
      </w:tr>
      <w:tr w:rsidR="00DD7803" w14:paraId="43D35B03" w14:textId="77777777" w:rsidTr="007014A0">
        <w:trPr>
          <w:jc w:val="center"/>
        </w:trPr>
        <w:tc>
          <w:tcPr>
            <w:tcW w:w="3377" w:type="dxa"/>
          </w:tcPr>
          <w:p w14:paraId="59BFF59A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bookmarkStart w:id="59" w:name="OLE_LINK36"/>
            <w:bookmarkStart w:id="60" w:name="OLE_LINK37"/>
            <w:r w:rsidRPr="009529B0">
              <w:rPr>
                <w:sz w:val="22"/>
              </w:rPr>
              <w:t>ОКПО</w:t>
            </w:r>
            <w:bookmarkEnd w:id="59"/>
            <w:bookmarkEnd w:id="60"/>
          </w:p>
        </w:tc>
        <w:tc>
          <w:tcPr>
            <w:tcW w:w="3420" w:type="dxa"/>
          </w:tcPr>
          <w:p w14:paraId="343E0111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ОКПО</w:t>
            </w:r>
          </w:p>
        </w:tc>
        <w:tc>
          <w:tcPr>
            <w:tcW w:w="2774" w:type="dxa"/>
          </w:tcPr>
          <w:p w14:paraId="49BBC723" w14:textId="77777777" w:rsidR="00DD7803" w:rsidRPr="006D5F0D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Char(15)</w:t>
            </w:r>
          </w:p>
        </w:tc>
      </w:tr>
      <w:tr w:rsidR="00DD7803" w14:paraId="2216CF90" w14:textId="77777777" w:rsidTr="007014A0">
        <w:trPr>
          <w:jc w:val="center"/>
        </w:trPr>
        <w:tc>
          <w:tcPr>
            <w:tcW w:w="3377" w:type="dxa"/>
          </w:tcPr>
          <w:p w14:paraId="1E575F01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bookmarkStart w:id="61" w:name="OLE_LINK38"/>
            <w:bookmarkStart w:id="62" w:name="OLE_LINK39"/>
            <w:r w:rsidRPr="009529B0">
              <w:rPr>
                <w:sz w:val="22"/>
              </w:rPr>
              <w:t>ОГРН</w:t>
            </w:r>
            <w:bookmarkEnd w:id="61"/>
            <w:bookmarkEnd w:id="62"/>
          </w:p>
        </w:tc>
        <w:tc>
          <w:tcPr>
            <w:tcW w:w="3420" w:type="dxa"/>
          </w:tcPr>
          <w:p w14:paraId="18E465D5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ОГРН</w:t>
            </w:r>
          </w:p>
        </w:tc>
        <w:tc>
          <w:tcPr>
            <w:tcW w:w="2774" w:type="dxa"/>
          </w:tcPr>
          <w:p w14:paraId="0D236643" w14:textId="77777777" w:rsidR="00DD7803" w:rsidRPr="006D5F0D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Char(20)</w:t>
            </w:r>
          </w:p>
        </w:tc>
      </w:tr>
      <w:tr w:rsidR="00DD7803" w14:paraId="66FBDBC6" w14:textId="77777777" w:rsidTr="007014A0">
        <w:trPr>
          <w:jc w:val="center"/>
        </w:trPr>
        <w:tc>
          <w:tcPr>
            <w:tcW w:w="3377" w:type="dxa"/>
          </w:tcPr>
          <w:p w14:paraId="60259C21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bookmarkStart w:id="63" w:name="OLE_LINK40"/>
            <w:bookmarkStart w:id="64" w:name="OLE_LINK41"/>
            <w:r w:rsidRPr="002569E2">
              <w:rPr>
                <w:color w:val="FF0000"/>
                <w:sz w:val="22"/>
              </w:rPr>
              <w:t>БИК</w:t>
            </w:r>
            <w:bookmarkEnd w:id="63"/>
            <w:bookmarkEnd w:id="64"/>
          </w:p>
        </w:tc>
        <w:tc>
          <w:tcPr>
            <w:tcW w:w="3420" w:type="dxa"/>
          </w:tcPr>
          <w:p w14:paraId="1DE38F82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БИК</w:t>
            </w:r>
          </w:p>
        </w:tc>
        <w:tc>
          <w:tcPr>
            <w:tcW w:w="2774" w:type="dxa"/>
          </w:tcPr>
          <w:p w14:paraId="3E0528D2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lang w:val="en-US"/>
              </w:rPr>
            </w:pPr>
            <w:r w:rsidRPr="002569E2">
              <w:rPr>
                <w:color w:val="FF0000"/>
                <w:sz w:val="22"/>
                <w:lang w:val="en-US"/>
              </w:rPr>
              <w:t>Char(20)</w:t>
            </w:r>
          </w:p>
        </w:tc>
      </w:tr>
      <w:tr w:rsidR="00DD7803" w14:paraId="07272CE9" w14:textId="77777777" w:rsidTr="007014A0">
        <w:trPr>
          <w:jc w:val="center"/>
        </w:trPr>
        <w:tc>
          <w:tcPr>
            <w:tcW w:w="3377" w:type="dxa"/>
          </w:tcPr>
          <w:p w14:paraId="672B32D0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bookmarkStart w:id="65" w:name="OLE_LINK42"/>
            <w:bookmarkStart w:id="66" w:name="OLE_LINK43"/>
            <w:r w:rsidRPr="002569E2">
              <w:rPr>
                <w:color w:val="FF0000"/>
                <w:sz w:val="22"/>
              </w:rPr>
              <w:t>Банк</w:t>
            </w:r>
            <w:bookmarkEnd w:id="65"/>
            <w:bookmarkEnd w:id="66"/>
          </w:p>
        </w:tc>
        <w:tc>
          <w:tcPr>
            <w:tcW w:w="3420" w:type="dxa"/>
          </w:tcPr>
          <w:p w14:paraId="7F494760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Наименование банка</w:t>
            </w:r>
          </w:p>
        </w:tc>
        <w:tc>
          <w:tcPr>
            <w:tcW w:w="2774" w:type="dxa"/>
          </w:tcPr>
          <w:p w14:paraId="39442AB5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lang w:val="en-US"/>
              </w:rPr>
            </w:pPr>
            <w:r w:rsidRPr="002569E2">
              <w:rPr>
                <w:color w:val="FF0000"/>
                <w:sz w:val="22"/>
                <w:lang w:val="en-US"/>
              </w:rPr>
              <w:t>Char(50)</w:t>
            </w:r>
          </w:p>
        </w:tc>
      </w:tr>
      <w:tr w:rsidR="00DD7803" w14:paraId="2C313978" w14:textId="77777777" w:rsidTr="007014A0">
        <w:trPr>
          <w:jc w:val="center"/>
        </w:trPr>
        <w:tc>
          <w:tcPr>
            <w:tcW w:w="3377" w:type="dxa"/>
          </w:tcPr>
          <w:p w14:paraId="04F2A13E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bookmarkStart w:id="67" w:name="OLE_LINK44"/>
            <w:bookmarkStart w:id="68" w:name="OLE_LINK45"/>
            <w:r w:rsidRPr="009529B0">
              <w:rPr>
                <w:sz w:val="22"/>
                <w:lang w:val="en-US"/>
              </w:rPr>
              <w:t>E</w:t>
            </w:r>
            <w:r w:rsidRPr="009529B0">
              <w:rPr>
                <w:sz w:val="22"/>
              </w:rPr>
              <w:t>-</w:t>
            </w:r>
            <w:r w:rsidRPr="009529B0">
              <w:rPr>
                <w:sz w:val="22"/>
                <w:lang w:val="en-US"/>
              </w:rPr>
              <w:t>mail</w:t>
            </w:r>
            <w:bookmarkEnd w:id="67"/>
            <w:bookmarkEnd w:id="68"/>
          </w:p>
        </w:tc>
        <w:tc>
          <w:tcPr>
            <w:tcW w:w="3420" w:type="dxa"/>
          </w:tcPr>
          <w:p w14:paraId="6B207CA5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Адрес электронной почты</w:t>
            </w:r>
          </w:p>
        </w:tc>
        <w:tc>
          <w:tcPr>
            <w:tcW w:w="2774" w:type="dxa"/>
          </w:tcPr>
          <w:p w14:paraId="585ABDD3" w14:textId="77777777" w:rsidR="00DD7803" w:rsidRPr="006D5F0D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Char(30)</w:t>
            </w:r>
          </w:p>
        </w:tc>
      </w:tr>
      <w:tr w:rsidR="00DD7803" w14:paraId="00BA6E85" w14:textId="77777777" w:rsidTr="007014A0">
        <w:trPr>
          <w:jc w:val="center"/>
        </w:trPr>
        <w:tc>
          <w:tcPr>
            <w:tcW w:w="3377" w:type="dxa"/>
          </w:tcPr>
          <w:p w14:paraId="7776870F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Примечание</w:t>
            </w:r>
          </w:p>
        </w:tc>
        <w:tc>
          <w:tcPr>
            <w:tcW w:w="3420" w:type="dxa"/>
          </w:tcPr>
          <w:p w14:paraId="19283BD2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Примечание</w:t>
            </w:r>
          </w:p>
        </w:tc>
        <w:tc>
          <w:tcPr>
            <w:tcW w:w="2774" w:type="dxa"/>
          </w:tcPr>
          <w:p w14:paraId="378B9406" w14:textId="77777777" w:rsidR="00DD7803" w:rsidRPr="006D5F0D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Char(100)</w:t>
            </w:r>
          </w:p>
        </w:tc>
      </w:tr>
    </w:tbl>
    <w:p w14:paraId="0B2E8A9C" w14:textId="77777777" w:rsidR="00DD7803" w:rsidRDefault="00DD7803" w:rsidP="006E25FC">
      <w:pPr>
        <w:pStyle w:val="3"/>
        <w:numPr>
          <w:ilvl w:val="2"/>
          <w:numId w:val="6"/>
        </w:numPr>
        <w:spacing w:before="100" w:beforeAutospacing="1" w:after="100" w:afterAutospacing="1"/>
        <w:ind w:left="0" w:firstLine="709"/>
        <w:jc w:val="both"/>
      </w:pPr>
      <w:bookmarkStart w:id="69" w:name="_Toc446599497"/>
      <w:r>
        <w:t>Справочник «Поставщики»</w:t>
      </w:r>
      <w:bookmarkEnd w:id="69"/>
    </w:p>
    <w:p w14:paraId="13882F2F" w14:textId="77777777" w:rsidR="00DD7803" w:rsidRPr="00E9195A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>Справочник «Поставщики» используется для ввода и хранения поставщиков сырья на предприятие и их полные реквизиты.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77"/>
        <w:gridCol w:w="3420"/>
        <w:gridCol w:w="2774"/>
      </w:tblGrid>
      <w:tr w:rsidR="00DD7803" w14:paraId="19E43799" w14:textId="77777777" w:rsidTr="007B7900">
        <w:trPr>
          <w:jc w:val="center"/>
        </w:trPr>
        <w:tc>
          <w:tcPr>
            <w:tcW w:w="3377" w:type="dxa"/>
          </w:tcPr>
          <w:p w14:paraId="6A86D901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Название</w:t>
            </w:r>
          </w:p>
        </w:tc>
        <w:tc>
          <w:tcPr>
            <w:tcW w:w="3420" w:type="dxa"/>
          </w:tcPr>
          <w:p w14:paraId="523FE307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Описание</w:t>
            </w:r>
          </w:p>
        </w:tc>
        <w:tc>
          <w:tcPr>
            <w:tcW w:w="2774" w:type="dxa"/>
          </w:tcPr>
          <w:p w14:paraId="77F555A9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Тип данных</w:t>
            </w:r>
          </w:p>
        </w:tc>
      </w:tr>
      <w:tr w:rsidR="00DD7803" w14:paraId="58DAC592" w14:textId="77777777" w:rsidTr="007B7900">
        <w:trPr>
          <w:jc w:val="center"/>
        </w:trPr>
        <w:tc>
          <w:tcPr>
            <w:tcW w:w="3377" w:type="dxa"/>
          </w:tcPr>
          <w:p w14:paraId="63359E27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№</w:t>
            </w:r>
          </w:p>
        </w:tc>
        <w:tc>
          <w:tcPr>
            <w:tcW w:w="3420" w:type="dxa"/>
          </w:tcPr>
          <w:p w14:paraId="1B013981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Нумерация автоматическая при добавлении</w:t>
            </w:r>
          </w:p>
        </w:tc>
        <w:tc>
          <w:tcPr>
            <w:tcW w:w="2774" w:type="dxa"/>
          </w:tcPr>
          <w:p w14:paraId="1907BC98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  <w:lang w:val="en-US"/>
              </w:rPr>
              <w:t>Char(5)</w:t>
            </w:r>
          </w:p>
        </w:tc>
      </w:tr>
      <w:tr w:rsidR="00DD7803" w14:paraId="2CB5857C" w14:textId="77777777" w:rsidTr="007B7900">
        <w:trPr>
          <w:jc w:val="center"/>
        </w:trPr>
        <w:tc>
          <w:tcPr>
            <w:tcW w:w="3377" w:type="dxa"/>
          </w:tcPr>
          <w:p w14:paraId="5BDA4E46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Наименование организации</w:t>
            </w:r>
          </w:p>
        </w:tc>
        <w:tc>
          <w:tcPr>
            <w:tcW w:w="3420" w:type="dxa"/>
          </w:tcPr>
          <w:p w14:paraId="60F9C445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Полное наименование организации</w:t>
            </w:r>
          </w:p>
        </w:tc>
        <w:tc>
          <w:tcPr>
            <w:tcW w:w="2774" w:type="dxa"/>
          </w:tcPr>
          <w:p w14:paraId="68EB7A08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lang w:val="en-US"/>
              </w:rPr>
            </w:pPr>
            <w:r w:rsidRPr="002569E2">
              <w:rPr>
                <w:color w:val="FF0000"/>
                <w:sz w:val="22"/>
                <w:lang w:val="en-US"/>
              </w:rPr>
              <w:t>Char(200)</w:t>
            </w:r>
          </w:p>
        </w:tc>
      </w:tr>
      <w:tr w:rsidR="00DD7803" w14:paraId="1BB8737B" w14:textId="77777777" w:rsidTr="007B7900">
        <w:trPr>
          <w:jc w:val="center"/>
        </w:trPr>
        <w:tc>
          <w:tcPr>
            <w:tcW w:w="3377" w:type="dxa"/>
          </w:tcPr>
          <w:p w14:paraId="4ACEB432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Адрес</w:t>
            </w:r>
          </w:p>
        </w:tc>
        <w:tc>
          <w:tcPr>
            <w:tcW w:w="3420" w:type="dxa"/>
          </w:tcPr>
          <w:p w14:paraId="76E3CD4F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Полный адрес организации</w:t>
            </w:r>
          </w:p>
        </w:tc>
        <w:tc>
          <w:tcPr>
            <w:tcW w:w="2774" w:type="dxa"/>
          </w:tcPr>
          <w:p w14:paraId="1C48462A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  <w:lang w:val="en-US"/>
              </w:rPr>
              <w:t>Char(200)</w:t>
            </w:r>
          </w:p>
        </w:tc>
      </w:tr>
      <w:tr w:rsidR="00DD7803" w14:paraId="5FB06F64" w14:textId="77777777" w:rsidTr="007B7900">
        <w:trPr>
          <w:jc w:val="center"/>
        </w:trPr>
        <w:tc>
          <w:tcPr>
            <w:tcW w:w="3377" w:type="dxa"/>
          </w:tcPr>
          <w:p w14:paraId="0E32EE55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Директор</w:t>
            </w:r>
          </w:p>
        </w:tc>
        <w:tc>
          <w:tcPr>
            <w:tcW w:w="3420" w:type="dxa"/>
          </w:tcPr>
          <w:p w14:paraId="52EDF2A4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ФИО</w:t>
            </w:r>
          </w:p>
        </w:tc>
        <w:tc>
          <w:tcPr>
            <w:tcW w:w="2774" w:type="dxa"/>
          </w:tcPr>
          <w:p w14:paraId="0D826D86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lang w:val="en-US"/>
              </w:rPr>
            </w:pPr>
            <w:r w:rsidRPr="002569E2">
              <w:rPr>
                <w:color w:val="FF0000"/>
                <w:sz w:val="22"/>
                <w:lang w:val="en-US"/>
              </w:rPr>
              <w:t>Char(100)</w:t>
            </w:r>
          </w:p>
        </w:tc>
      </w:tr>
      <w:tr w:rsidR="00DD7803" w14:paraId="1ACA9077" w14:textId="77777777" w:rsidTr="007B7900">
        <w:trPr>
          <w:jc w:val="center"/>
        </w:trPr>
        <w:tc>
          <w:tcPr>
            <w:tcW w:w="3377" w:type="dxa"/>
          </w:tcPr>
          <w:p w14:paraId="0EAE34A2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Лицо по доверенности</w:t>
            </w:r>
          </w:p>
        </w:tc>
        <w:tc>
          <w:tcPr>
            <w:tcW w:w="3420" w:type="dxa"/>
          </w:tcPr>
          <w:p w14:paraId="4C25F481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ФИО</w:t>
            </w:r>
          </w:p>
        </w:tc>
        <w:tc>
          <w:tcPr>
            <w:tcW w:w="2774" w:type="dxa"/>
          </w:tcPr>
          <w:p w14:paraId="6721E7E8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lang w:val="en-US"/>
              </w:rPr>
            </w:pPr>
            <w:r w:rsidRPr="002569E2">
              <w:rPr>
                <w:color w:val="FF0000"/>
                <w:sz w:val="22"/>
                <w:lang w:val="en-US"/>
              </w:rPr>
              <w:t>Char(100)</w:t>
            </w:r>
          </w:p>
        </w:tc>
      </w:tr>
      <w:tr w:rsidR="00DD7803" w14:paraId="30C74789" w14:textId="77777777" w:rsidTr="007B7900">
        <w:trPr>
          <w:jc w:val="center"/>
        </w:trPr>
        <w:tc>
          <w:tcPr>
            <w:tcW w:w="3377" w:type="dxa"/>
          </w:tcPr>
          <w:p w14:paraId="6814EF42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Телефон</w:t>
            </w:r>
          </w:p>
        </w:tc>
        <w:tc>
          <w:tcPr>
            <w:tcW w:w="3420" w:type="dxa"/>
          </w:tcPr>
          <w:p w14:paraId="062BA281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 xml:space="preserve">Контактный телефон. </w:t>
            </w:r>
          </w:p>
          <w:p w14:paraId="5305D513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 xml:space="preserve">Шаблон ввода: +7(000) 000-00-00 </w:t>
            </w:r>
          </w:p>
        </w:tc>
        <w:tc>
          <w:tcPr>
            <w:tcW w:w="2774" w:type="dxa"/>
          </w:tcPr>
          <w:p w14:paraId="21CC2C2C" w14:textId="77777777" w:rsidR="00DD7803" w:rsidRPr="007014A0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Char(50)</w:t>
            </w:r>
          </w:p>
        </w:tc>
      </w:tr>
      <w:tr w:rsidR="00DD7803" w14:paraId="6126F767" w14:textId="77777777" w:rsidTr="007B7900">
        <w:trPr>
          <w:jc w:val="center"/>
        </w:trPr>
        <w:tc>
          <w:tcPr>
            <w:tcW w:w="3377" w:type="dxa"/>
          </w:tcPr>
          <w:p w14:paraId="68102B68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Основание</w:t>
            </w:r>
          </w:p>
        </w:tc>
        <w:tc>
          <w:tcPr>
            <w:tcW w:w="3420" w:type="dxa"/>
          </w:tcPr>
          <w:p w14:paraId="4F5E306A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Шаблон ввода: договор №…</w:t>
            </w:r>
          </w:p>
        </w:tc>
        <w:tc>
          <w:tcPr>
            <w:tcW w:w="2774" w:type="dxa"/>
          </w:tcPr>
          <w:p w14:paraId="6B74211B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lang w:val="en-US"/>
              </w:rPr>
            </w:pPr>
            <w:r w:rsidRPr="002569E2">
              <w:rPr>
                <w:color w:val="FF0000"/>
                <w:sz w:val="22"/>
                <w:lang w:val="en-US"/>
              </w:rPr>
              <w:t>Char(50)</w:t>
            </w:r>
          </w:p>
        </w:tc>
      </w:tr>
      <w:tr w:rsidR="00DD7803" w14:paraId="7A0D2B81" w14:textId="77777777" w:rsidTr="007B7900">
        <w:trPr>
          <w:jc w:val="center"/>
        </w:trPr>
        <w:tc>
          <w:tcPr>
            <w:tcW w:w="3377" w:type="dxa"/>
          </w:tcPr>
          <w:p w14:paraId="2EEE0828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ИНН</w:t>
            </w:r>
          </w:p>
        </w:tc>
        <w:tc>
          <w:tcPr>
            <w:tcW w:w="3420" w:type="dxa"/>
          </w:tcPr>
          <w:p w14:paraId="7CBBA2EC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ИНН</w:t>
            </w:r>
          </w:p>
        </w:tc>
        <w:tc>
          <w:tcPr>
            <w:tcW w:w="2774" w:type="dxa"/>
          </w:tcPr>
          <w:p w14:paraId="45662102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lang w:val="en-US"/>
              </w:rPr>
            </w:pPr>
            <w:r w:rsidRPr="002569E2">
              <w:rPr>
                <w:color w:val="FF0000"/>
                <w:sz w:val="22"/>
                <w:lang w:val="en-US"/>
              </w:rPr>
              <w:t>Char(20)</w:t>
            </w:r>
          </w:p>
        </w:tc>
      </w:tr>
      <w:tr w:rsidR="00DD7803" w14:paraId="1F96DC31" w14:textId="77777777" w:rsidTr="007B7900">
        <w:trPr>
          <w:jc w:val="center"/>
        </w:trPr>
        <w:tc>
          <w:tcPr>
            <w:tcW w:w="3377" w:type="dxa"/>
          </w:tcPr>
          <w:p w14:paraId="664AF5A3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2569E2">
              <w:rPr>
                <w:sz w:val="22"/>
              </w:rPr>
              <w:t>КПП</w:t>
            </w:r>
          </w:p>
        </w:tc>
        <w:tc>
          <w:tcPr>
            <w:tcW w:w="3420" w:type="dxa"/>
          </w:tcPr>
          <w:p w14:paraId="64BE5F21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2569E2">
              <w:rPr>
                <w:sz w:val="22"/>
              </w:rPr>
              <w:t>КПП</w:t>
            </w:r>
          </w:p>
        </w:tc>
        <w:tc>
          <w:tcPr>
            <w:tcW w:w="2774" w:type="dxa"/>
          </w:tcPr>
          <w:p w14:paraId="76546AEC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 w:rsidRPr="002569E2">
              <w:rPr>
                <w:sz w:val="22"/>
                <w:lang w:val="en-US"/>
              </w:rPr>
              <w:t>Char(20)</w:t>
            </w:r>
          </w:p>
        </w:tc>
      </w:tr>
      <w:tr w:rsidR="00DD7803" w14:paraId="4C7CF163" w14:textId="77777777" w:rsidTr="007B7900">
        <w:trPr>
          <w:jc w:val="center"/>
        </w:trPr>
        <w:tc>
          <w:tcPr>
            <w:tcW w:w="3377" w:type="dxa"/>
          </w:tcPr>
          <w:p w14:paraId="798A1266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Расчетный счет</w:t>
            </w:r>
          </w:p>
        </w:tc>
        <w:tc>
          <w:tcPr>
            <w:tcW w:w="3420" w:type="dxa"/>
          </w:tcPr>
          <w:p w14:paraId="40F0C1A6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Расчетный счет</w:t>
            </w:r>
          </w:p>
        </w:tc>
        <w:tc>
          <w:tcPr>
            <w:tcW w:w="2774" w:type="dxa"/>
          </w:tcPr>
          <w:p w14:paraId="6F41DB0A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lang w:val="en-US"/>
              </w:rPr>
            </w:pPr>
            <w:r w:rsidRPr="002569E2">
              <w:rPr>
                <w:color w:val="FF0000"/>
                <w:sz w:val="22"/>
                <w:lang w:val="en-US"/>
              </w:rPr>
              <w:t>Char(30)</w:t>
            </w:r>
          </w:p>
        </w:tc>
      </w:tr>
      <w:tr w:rsidR="00DD7803" w14:paraId="12D9458B" w14:textId="77777777" w:rsidTr="007B7900">
        <w:trPr>
          <w:jc w:val="center"/>
        </w:trPr>
        <w:tc>
          <w:tcPr>
            <w:tcW w:w="3377" w:type="dxa"/>
          </w:tcPr>
          <w:p w14:paraId="70454C63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Корр. счет</w:t>
            </w:r>
          </w:p>
        </w:tc>
        <w:tc>
          <w:tcPr>
            <w:tcW w:w="3420" w:type="dxa"/>
          </w:tcPr>
          <w:p w14:paraId="2D90619C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Корр. счет</w:t>
            </w:r>
          </w:p>
        </w:tc>
        <w:tc>
          <w:tcPr>
            <w:tcW w:w="2774" w:type="dxa"/>
          </w:tcPr>
          <w:p w14:paraId="16FD6A07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lang w:val="en-US"/>
              </w:rPr>
            </w:pPr>
            <w:r w:rsidRPr="002569E2">
              <w:rPr>
                <w:color w:val="FF0000"/>
                <w:sz w:val="22"/>
                <w:lang w:val="en-US"/>
              </w:rPr>
              <w:t>Char(30)</w:t>
            </w:r>
          </w:p>
        </w:tc>
      </w:tr>
      <w:tr w:rsidR="00DD7803" w14:paraId="5FEAC21F" w14:textId="77777777" w:rsidTr="007B7900">
        <w:trPr>
          <w:jc w:val="center"/>
        </w:trPr>
        <w:tc>
          <w:tcPr>
            <w:tcW w:w="3377" w:type="dxa"/>
          </w:tcPr>
          <w:p w14:paraId="344DA569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ОКВЭД</w:t>
            </w:r>
          </w:p>
        </w:tc>
        <w:tc>
          <w:tcPr>
            <w:tcW w:w="3420" w:type="dxa"/>
          </w:tcPr>
          <w:p w14:paraId="21CF84AA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ОКВЭД</w:t>
            </w:r>
          </w:p>
        </w:tc>
        <w:tc>
          <w:tcPr>
            <w:tcW w:w="2774" w:type="dxa"/>
          </w:tcPr>
          <w:p w14:paraId="3121273B" w14:textId="77777777" w:rsidR="00DD7803" w:rsidRPr="006D5F0D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Float(%.2f)</w:t>
            </w:r>
          </w:p>
        </w:tc>
      </w:tr>
      <w:tr w:rsidR="00DD7803" w14:paraId="202CB212" w14:textId="77777777" w:rsidTr="007B7900">
        <w:trPr>
          <w:jc w:val="center"/>
        </w:trPr>
        <w:tc>
          <w:tcPr>
            <w:tcW w:w="3377" w:type="dxa"/>
          </w:tcPr>
          <w:p w14:paraId="4C26083C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ОКАТО</w:t>
            </w:r>
          </w:p>
        </w:tc>
        <w:tc>
          <w:tcPr>
            <w:tcW w:w="3420" w:type="dxa"/>
          </w:tcPr>
          <w:p w14:paraId="6A16D1FE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ОКАТО</w:t>
            </w:r>
          </w:p>
        </w:tc>
        <w:tc>
          <w:tcPr>
            <w:tcW w:w="2774" w:type="dxa"/>
          </w:tcPr>
          <w:p w14:paraId="0882E235" w14:textId="77777777" w:rsidR="00DD7803" w:rsidRPr="006D5F0D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Char(15)</w:t>
            </w:r>
          </w:p>
        </w:tc>
      </w:tr>
      <w:tr w:rsidR="00DD7803" w14:paraId="424B1501" w14:textId="77777777" w:rsidTr="007B7900">
        <w:trPr>
          <w:jc w:val="center"/>
        </w:trPr>
        <w:tc>
          <w:tcPr>
            <w:tcW w:w="3377" w:type="dxa"/>
          </w:tcPr>
          <w:p w14:paraId="6DB81376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lastRenderedPageBreak/>
              <w:t>ОКПО</w:t>
            </w:r>
          </w:p>
        </w:tc>
        <w:tc>
          <w:tcPr>
            <w:tcW w:w="3420" w:type="dxa"/>
          </w:tcPr>
          <w:p w14:paraId="49CF752D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ОКПО</w:t>
            </w:r>
          </w:p>
        </w:tc>
        <w:tc>
          <w:tcPr>
            <w:tcW w:w="2774" w:type="dxa"/>
          </w:tcPr>
          <w:p w14:paraId="36CF1AFC" w14:textId="77777777" w:rsidR="00DD7803" w:rsidRPr="006D5F0D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Char(15)</w:t>
            </w:r>
          </w:p>
        </w:tc>
      </w:tr>
      <w:tr w:rsidR="00DD7803" w14:paraId="49CBCC32" w14:textId="77777777" w:rsidTr="007B7900">
        <w:trPr>
          <w:jc w:val="center"/>
        </w:trPr>
        <w:tc>
          <w:tcPr>
            <w:tcW w:w="3377" w:type="dxa"/>
          </w:tcPr>
          <w:p w14:paraId="5571B0F0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ОГРН</w:t>
            </w:r>
          </w:p>
        </w:tc>
        <w:tc>
          <w:tcPr>
            <w:tcW w:w="3420" w:type="dxa"/>
          </w:tcPr>
          <w:p w14:paraId="059DBE68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ОГРН</w:t>
            </w:r>
          </w:p>
        </w:tc>
        <w:tc>
          <w:tcPr>
            <w:tcW w:w="2774" w:type="dxa"/>
          </w:tcPr>
          <w:p w14:paraId="0F9E5FBF" w14:textId="77777777" w:rsidR="00DD7803" w:rsidRPr="006D5F0D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Char(20)</w:t>
            </w:r>
          </w:p>
        </w:tc>
      </w:tr>
      <w:tr w:rsidR="00DD7803" w14:paraId="6DDD4C85" w14:textId="77777777" w:rsidTr="007B7900">
        <w:trPr>
          <w:jc w:val="center"/>
        </w:trPr>
        <w:tc>
          <w:tcPr>
            <w:tcW w:w="3377" w:type="dxa"/>
          </w:tcPr>
          <w:p w14:paraId="2A6581A4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БИК</w:t>
            </w:r>
          </w:p>
        </w:tc>
        <w:tc>
          <w:tcPr>
            <w:tcW w:w="3420" w:type="dxa"/>
          </w:tcPr>
          <w:p w14:paraId="132B4480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БИК</w:t>
            </w:r>
          </w:p>
        </w:tc>
        <w:tc>
          <w:tcPr>
            <w:tcW w:w="2774" w:type="dxa"/>
          </w:tcPr>
          <w:p w14:paraId="7DEFA6C2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lang w:val="en-US"/>
              </w:rPr>
            </w:pPr>
            <w:r w:rsidRPr="002569E2">
              <w:rPr>
                <w:color w:val="FF0000"/>
                <w:sz w:val="22"/>
                <w:lang w:val="en-US"/>
              </w:rPr>
              <w:t>Char(20)</w:t>
            </w:r>
          </w:p>
        </w:tc>
      </w:tr>
      <w:tr w:rsidR="00DD7803" w14:paraId="1E92FACB" w14:textId="77777777" w:rsidTr="007B7900">
        <w:trPr>
          <w:jc w:val="center"/>
        </w:trPr>
        <w:tc>
          <w:tcPr>
            <w:tcW w:w="3377" w:type="dxa"/>
          </w:tcPr>
          <w:p w14:paraId="5DCD87D2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Банк</w:t>
            </w:r>
          </w:p>
        </w:tc>
        <w:tc>
          <w:tcPr>
            <w:tcW w:w="3420" w:type="dxa"/>
          </w:tcPr>
          <w:p w14:paraId="30E066B8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Наименование банка</w:t>
            </w:r>
          </w:p>
        </w:tc>
        <w:tc>
          <w:tcPr>
            <w:tcW w:w="2774" w:type="dxa"/>
          </w:tcPr>
          <w:p w14:paraId="2BD17C1C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lang w:val="en-US"/>
              </w:rPr>
            </w:pPr>
            <w:r w:rsidRPr="002569E2">
              <w:rPr>
                <w:color w:val="FF0000"/>
                <w:sz w:val="22"/>
                <w:lang w:val="en-US"/>
              </w:rPr>
              <w:t>Char(50)</w:t>
            </w:r>
          </w:p>
        </w:tc>
      </w:tr>
      <w:tr w:rsidR="00DD7803" w14:paraId="75EC043C" w14:textId="77777777" w:rsidTr="007B7900">
        <w:trPr>
          <w:jc w:val="center"/>
        </w:trPr>
        <w:tc>
          <w:tcPr>
            <w:tcW w:w="3377" w:type="dxa"/>
          </w:tcPr>
          <w:p w14:paraId="07ABEF34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  <w:lang w:val="en-US"/>
              </w:rPr>
              <w:t>E</w:t>
            </w:r>
            <w:r w:rsidRPr="009529B0">
              <w:rPr>
                <w:sz w:val="22"/>
              </w:rPr>
              <w:t>-</w:t>
            </w:r>
            <w:r w:rsidRPr="009529B0">
              <w:rPr>
                <w:sz w:val="22"/>
                <w:lang w:val="en-US"/>
              </w:rPr>
              <w:t>mail</w:t>
            </w:r>
          </w:p>
        </w:tc>
        <w:tc>
          <w:tcPr>
            <w:tcW w:w="3420" w:type="dxa"/>
          </w:tcPr>
          <w:p w14:paraId="6A044CDE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Адрес электронной почты</w:t>
            </w:r>
          </w:p>
        </w:tc>
        <w:tc>
          <w:tcPr>
            <w:tcW w:w="2774" w:type="dxa"/>
          </w:tcPr>
          <w:p w14:paraId="4205DC94" w14:textId="77777777" w:rsidR="00DD7803" w:rsidRPr="006D5F0D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Char(30)</w:t>
            </w:r>
          </w:p>
        </w:tc>
      </w:tr>
      <w:tr w:rsidR="00DD7803" w14:paraId="5D573107" w14:textId="77777777" w:rsidTr="007B7900">
        <w:trPr>
          <w:jc w:val="center"/>
        </w:trPr>
        <w:tc>
          <w:tcPr>
            <w:tcW w:w="3377" w:type="dxa"/>
          </w:tcPr>
          <w:p w14:paraId="7A6B7644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Примечание</w:t>
            </w:r>
          </w:p>
        </w:tc>
        <w:tc>
          <w:tcPr>
            <w:tcW w:w="3420" w:type="dxa"/>
          </w:tcPr>
          <w:p w14:paraId="07A5144E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Примечание</w:t>
            </w:r>
          </w:p>
        </w:tc>
        <w:tc>
          <w:tcPr>
            <w:tcW w:w="2774" w:type="dxa"/>
          </w:tcPr>
          <w:p w14:paraId="6308A2B7" w14:textId="77777777" w:rsidR="00DD7803" w:rsidRPr="006D5F0D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Char(100)</w:t>
            </w:r>
          </w:p>
        </w:tc>
      </w:tr>
    </w:tbl>
    <w:p w14:paraId="7500BE9E" w14:textId="77777777" w:rsidR="00DD7803" w:rsidRDefault="00DD7803" w:rsidP="006E25FC">
      <w:pPr>
        <w:pStyle w:val="3"/>
        <w:numPr>
          <w:ilvl w:val="2"/>
          <w:numId w:val="6"/>
        </w:numPr>
        <w:spacing w:before="100" w:beforeAutospacing="1" w:after="100" w:afterAutospacing="1"/>
        <w:ind w:left="0" w:firstLine="709"/>
        <w:jc w:val="both"/>
      </w:pPr>
      <w:bookmarkStart w:id="70" w:name="_Toc446599498"/>
      <w:r>
        <w:t>Справочник «Сотрудники»</w:t>
      </w:r>
      <w:bookmarkEnd w:id="70"/>
    </w:p>
    <w:p w14:paraId="389DB4E0" w14:textId="77777777" w:rsidR="00DD7803" w:rsidRPr="00D90ED4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>Справочник «Сотрудники» используется для хранения ФИО сотрудников и ввода новых сотрудников.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402"/>
        <w:gridCol w:w="3402"/>
        <w:gridCol w:w="2835"/>
      </w:tblGrid>
      <w:tr w:rsidR="00DD7803" w14:paraId="6D4532B2" w14:textId="77777777" w:rsidTr="00646BB9">
        <w:tc>
          <w:tcPr>
            <w:tcW w:w="3402" w:type="dxa"/>
          </w:tcPr>
          <w:p w14:paraId="1530CA6C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Название</w:t>
            </w:r>
          </w:p>
        </w:tc>
        <w:tc>
          <w:tcPr>
            <w:tcW w:w="3402" w:type="dxa"/>
          </w:tcPr>
          <w:p w14:paraId="0BD24AEF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Описание</w:t>
            </w:r>
          </w:p>
        </w:tc>
        <w:tc>
          <w:tcPr>
            <w:tcW w:w="2835" w:type="dxa"/>
          </w:tcPr>
          <w:p w14:paraId="1D91610F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Тип данных</w:t>
            </w:r>
          </w:p>
        </w:tc>
      </w:tr>
      <w:tr w:rsidR="00DD7803" w14:paraId="3BBE54BB" w14:textId="77777777" w:rsidTr="00646BB9">
        <w:tc>
          <w:tcPr>
            <w:tcW w:w="3402" w:type="dxa"/>
          </w:tcPr>
          <w:p w14:paraId="12B6C3FD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№</w:t>
            </w:r>
          </w:p>
        </w:tc>
        <w:tc>
          <w:tcPr>
            <w:tcW w:w="3402" w:type="dxa"/>
          </w:tcPr>
          <w:p w14:paraId="088974FD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Нумерация автоматическая при добавлении</w:t>
            </w:r>
          </w:p>
        </w:tc>
        <w:tc>
          <w:tcPr>
            <w:tcW w:w="2835" w:type="dxa"/>
          </w:tcPr>
          <w:p w14:paraId="1C59CA9B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lang w:val="en-US"/>
              </w:rPr>
            </w:pPr>
            <w:r w:rsidRPr="002569E2">
              <w:rPr>
                <w:color w:val="FF0000"/>
                <w:sz w:val="22"/>
                <w:lang w:val="en-US"/>
              </w:rPr>
              <w:t>Char(3)</w:t>
            </w:r>
          </w:p>
        </w:tc>
      </w:tr>
      <w:tr w:rsidR="00DD7803" w14:paraId="63E4D726" w14:textId="77777777" w:rsidTr="00646BB9">
        <w:tc>
          <w:tcPr>
            <w:tcW w:w="3402" w:type="dxa"/>
          </w:tcPr>
          <w:p w14:paraId="0FC55B29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Таб. №</w:t>
            </w:r>
          </w:p>
        </w:tc>
        <w:tc>
          <w:tcPr>
            <w:tcW w:w="3402" w:type="dxa"/>
          </w:tcPr>
          <w:p w14:paraId="2146E37A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Табельный номер сотрудника</w:t>
            </w:r>
          </w:p>
        </w:tc>
        <w:tc>
          <w:tcPr>
            <w:tcW w:w="2835" w:type="dxa"/>
          </w:tcPr>
          <w:p w14:paraId="37917FE9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lang w:val="en-US"/>
              </w:rPr>
            </w:pPr>
            <w:r w:rsidRPr="002569E2">
              <w:rPr>
                <w:color w:val="FF0000"/>
                <w:sz w:val="22"/>
                <w:lang w:val="en-US"/>
              </w:rPr>
              <w:t>Char(10)</w:t>
            </w:r>
          </w:p>
        </w:tc>
      </w:tr>
      <w:tr w:rsidR="00DD7803" w14:paraId="6FE0C8A3" w14:textId="77777777" w:rsidTr="00646BB9">
        <w:tc>
          <w:tcPr>
            <w:tcW w:w="3402" w:type="dxa"/>
          </w:tcPr>
          <w:p w14:paraId="5D1EADE9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ФИО сотрудника</w:t>
            </w:r>
          </w:p>
        </w:tc>
        <w:tc>
          <w:tcPr>
            <w:tcW w:w="3402" w:type="dxa"/>
          </w:tcPr>
          <w:p w14:paraId="7D02AD11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ФИО сотрудника</w:t>
            </w:r>
          </w:p>
        </w:tc>
        <w:tc>
          <w:tcPr>
            <w:tcW w:w="2835" w:type="dxa"/>
          </w:tcPr>
          <w:p w14:paraId="6AB654D1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  <w:lang w:val="en-US"/>
              </w:rPr>
              <w:t>Char</w:t>
            </w:r>
            <w:r w:rsidRPr="002569E2">
              <w:rPr>
                <w:color w:val="FF0000"/>
                <w:sz w:val="22"/>
              </w:rPr>
              <w:t>(100)</w:t>
            </w:r>
          </w:p>
        </w:tc>
      </w:tr>
      <w:tr w:rsidR="00DD7803" w14:paraId="0D1FCC01" w14:textId="77777777" w:rsidTr="00646BB9">
        <w:tc>
          <w:tcPr>
            <w:tcW w:w="3402" w:type="dxa"/>
          </w:tcPr>
          <w:p w14:paraId="1D7E18F1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commentRangeStart w:id="71"/>
            <w:r w:rsidRPr="002569E2">
              <w:rPr>
                <w:color w:val="FF0000"/>
                <w:sz w:val="22"/>
              </w:rPr>
              <w:t>Должность</w:t>
            </w:r>
          </w:p>
        </w:tc>
        <w:tc>
          <w:tcPr>
            <w:tcW w:w="3402" w:type="dxa"/>
          </w:tcPr>
          <w:p w14:paraId="098F959E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Должность сотрудника</w:t>
            </w:r>
          </w:p>
        </w:tc>
        <w:tc>
          <w:tcPr>
            <w:tcW w:w="2835" w:type="dxa"/>
          </w:tcPr>
          <w:p w14:paraId="646B8D7C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lang w:val="en-US"/>
              </w:rPr>
            </w:pPr>
            <w:r w:rsidRPr="002569E2">
              <w:rPr>
                <w:color w:val="FF0000"/>
                <w:sz w:val="22"/>
                <w:lang w:val="en-US"/>
              </w:rPr>
              <w:t>Char(20)</w:t>
            </w:r>
            <w:commentRangeEnd w:id="71"/>
            <w:r w:rsidR="002365DF" w:rsidRPr="002569E2">
              <w:rPr>
                <w:rStyle w:val="af0"/>
                <w:color w:val="FF0000"/>
              </w:rPr>
              <w:commentReference w:id="71"/>
            </w:r>
          </w:p>
        </w:tc>
      </w:tr>
      <w:tr w:rsidR="00DD7803" w14:paraId="446E33E1" w14:textId="77777777" w:rsidTr="00646BB9">
        <w:tc>
          <w:tcPr>
            <w:tcW w:w="3402" w:type="dxa"/>
          </w:tcPr>
          <w:p w14:paraId="17E202CE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Примечание</w:t>
            </w:r>
          </w:p>
        </w:tc>
        <w:tc>
          <w:tcPr>
            <w:tcW w:w="3402" w:type="dxa"/>
          </w:tcPr>
          <w:p w14:paraId="54925467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Примечание</w:t>
            </w:r>
          </w:p>
        </w:tc>
        <w:tc>
          <w:tcPr>
            <w:tcW w:w="2835" w:type="dxa"/>
          </w:tcPr>
          <w:p w14:paraId="0CBCDCC5" w14:textId="77777777" w:rsidR="00DD7803" w:rsidRPr="002257A7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  <w:lang w:val="en-US"/>
              </w:rPr>
              <w:t>Char</w:t>
            </w:r>
            <w:r w:rsidRPr="002257A7">
              <w:rPr>
                <w:sz w:val="22"/>
              </w:rPr>
              <w:t>(100)</w:t>
            </w:r>
          </w:p>
        </w:tc>
      </w:tr>
    </w:tbl>
    <w:p w14:paraId="52C90F10" w14:textId="77777777" w:rsidR="00DD7803" w:rsidRDefault="00DD7803" w:rsidP="006E25FC">
      <w:pPr>
        <w:pStyle w:val="3"/>
        <w:numPr>
          <w:ilvl w:val="2"/>
          <w:numId w:val="6"/>
        </w:numPr>
        <w:spacing w:before="100" w:beforeAutospacing="1" w:after="100" w:afterAutospacing="1"/>
        <w:ind w:left="0" w:firstLine="709"/>
        <w:jc w:val="both"/>
      </w:pPr>
      <w:bookmarkStart w:id="72" w:name="_Toc446599499"/>
      <w:r>
        <w:t>Справочник «Должности»</w:t>
      </w:r>
      <w:bookmarkEnd w:id="72"/>
    </w:p>
    <w:p w14:paraId="0653A7DE" w14:textId="77777777" w:rsidR="00DD7803" w:rsidRPr="0008562D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>Справочник «Должности» используется для хранения и ввода должностей сотрудников и их учетных данных.  У сотрудников, которые не имеют доступа к программе, в полях логин и пароль будет надпись: «Без доступа».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92"/>
        <w:gridCol w:w="3412"/>
        <w:gridCol w:w="2835"/>
      </w:tblGrid>
      <w:tr w:rsidR="00DD7803" w14:paraId="0D7134E8" w14:textId="77777777" w:rsidTr="00135028">
        <w:tc>
          <w:tcPr>
            <w:tcW w:w="3392" w:type="dxa"/>
          </w:tcPr>
          <w:p w14:paraId="525B94F6" w14:textId="77777777" w:rsidR="00DD7803" w:rsidRPr="00135028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Название</w:t>
            </w:r>
          </w:p>
        </w:tc>
        <w:tc>
          <w:tcPr>
            <w:tcW w:w="3412" w:type="dxa"/>
          </w:tcPr>
          <w:p w14:paraId="1E6E8CBE" w14:textId="77777777" w:rsidR="00DD7803" w:rsidRPr="00135028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Описание</w:t>
            </w:r>
          </w:p>
        </w:tc>
        <w:tc>
          <w:tcPr>
            <w:tcW w:w="2835" w:type="dxa"/>
          </w:tcPr>
          <w:p w14:paraId="121A13AB" w14:textId="77777777" w:rsidR="00DD7803" w:rsidRPr="00135028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Тип данных</w:t>
            </w:r>
          </w:p>
        </w:tc>
      </w:tr>
      <w:tr w:rsidR="00DD7803" w14:paraId="2838C491" w14:textId="77777777" w:rsidTr="00135028">
        <w:tc>
          <w:tcPr>
            <w:tcW w:w="3392" w:type="dxa"/>
          </w:tcPr>
          <w:p w14:paraId="4B075B15" w14:textId="77777777" w:rsidR="00DD7803" w:rsidRPr="002569E2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</w:rPr>
            </w:pPr>
            <w:r w:rsidRPr="002569E2">
              <w:rPr>
                <w:color w:val="FF0000"/>
                <w:szCs w:val="24"/>
              </w:rPr>
              <w:t>№</w:t>
            </w:r>
          </w:p>
        </w:tc>
        <w:tc>
          <w:tcPr>
            <w:tcW w:w="3412" w:type="dxa"/>
          </w:tcPr>
          <w:p w14:paraId="743E144F" w14:textId="77777777" w:rsidR="00DD7803" w:rsidRPr="002569E2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</w:rPr>
            </w:pPr>
            <w:r w:rsidRPr="002569E2">
              <w:rPr>
                <w:color w:val="FF0000"/>
                <w:szCs w:val="24"/>
              </w:rPr>
              <w:t>Нумерация автоматическая при добавлении</w:t>
            </w:r>
          </w:p>
        </w:tc>
        <w:tc>
          <w:tcPr>
            <w:tcW w:w="2835" w:type="dxa"/>
          </w:tcPr>
          <w:p w14:paraId="0C9E192E" w14:textId="77777777" w:rsidR="00DD7803" w:rsidRPr="002569E2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</w:rPr>
            </w:pPr>
            <w:r w:rsidRPr="002569E2">
              <w:rPr>
                <w:color w:val="FF0000"/>
                <w:szCs w:val="24"/>
                <w:lang w:val="en-US"/>
              </w:rPr>
              <w:t>Char(2)</w:t>
            </w:r>
          </w:p>
        </w:tc>
      </w:tr>
      <w:tr w:rsidR="00DD7803" w14:paraId="164E7E04" w14:textId="77777777" w:rsidTr="00135028">
        <w:tc>
          <w:tcPr>
            <w:tcW w:w="3392" w:type="dxa"/>
          </w:tcPr>
          <w:p w14:paraId="24D9B3C3" w14:textId="77777777" w:rsidR="00DD7803" w:rsidRPr="002569E2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</w:rPr>
            </w:pPr>
            <w:r w:rsidRPr="002569E2">
              <w:rPr>
                <w:color w:val="FF0000"/>
                <w:szCs w:val="24"/>
              </w:rPr>
              <w:t xml:space="preserve">Должность </w:t>
            </w:r>
          </w:p>
        </w:tc>
        <w:tc>
          <w:tcPr>
            <w:tcW w:w="3412" w:type="dxa"/>
          </w:tcPr>
          <w:p w14:paraId="4ED20573" w14:textId="77777777" w:rsidR="00DD7803" w:rsidRPr="002569E2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</w:rPr>
            </w:pPr>
            <w:r w:rsidRPr="002569E2">
              <w:rPr>
                <w:color w:val="FF0000"/>
                <w:szCs w:val="24"/>
              </w:rPr>
              <w:t>Должность сотрудника</w:t>
            </w:r>
          </w:p>
        </w:tc>
        <w:tc>
          <w:tcPr>
            <w:tcW w:w="2835" w:type="dxa"/>
          </w:tcPr>
          <w:p w14:paraId="6A27DCCC" w14:textId="77777777" w:rsidR="00DD7803" w:rsidRPr="002569E2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</w:rPr>
            </w:pPr>
            <w:r w:rsidRPr="002569E2">
              <w:rPr>
                <w:color w:val="FF0000"/>
                <w:szCs w:val="24"/>
                <w:lang w:val="en-US"/>
              </w:rPr>
              <w:t>Char(20)</w:t>
            </w:r>
          </w:p>
        </w:tc>
      </w:tr>
      <w:tr w:rsidR="00DD7803" w14:paraId="42B84089" w14:textId="77777777" w:rsidTr="00135028">
        <w:tc>
          <w:tcPr>
            <w:tcW w:w="3392" w:type="dxa"/>
          </w:tcPr>
          <w:p w14:paraId="5C451540" w14:textId="77777777" w:rsidR="00DD7803" w:rsidRPr="002569E2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0"/>
              </w:rPr>
            </w:pPr>
            <w:r w:rsidRPr="002569E2">
              <w:rPr>
                <w:color w:val="FF0000"/>
                <w:szCs w:val="20"/>
              </w:rPr>
              <w:t>Логин</w:t>
            </w:r>
          </w:p>
        </w:tc>
        <w:tc>
          <w:tcPr>
            <w:tcW w:w="3412" w:type="dxa"/>
          </w:tcPr>
          <w:p w14:paraId="614D221F" w14:textId="77777777" w:rsidR="00DD7803" w:rsidRPr="002569E2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0"/>
              </w:rPr>
            </w:pPr>
            <w:r w:rsidRPr="002569E2">
              <w:rPr>
                <w:color w:val="FF0000"/>
                <w:szCs w:val="20"/>
              </w:rPr>
              <w:t xml:space="preserve">Логин </w:t>
            </w:r>
          </w:p>
        </w:tc>
        <w:tc>
          <w:tcPr>
            <w:tcW w:w="2835" w:type="dxa"/>
          </w:tcPr>
          <w:p w14:paraId="6722F259" w14:textId="77777777" w:rsidR="00DD7803" w:rsidRPr="002569E2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0"/>
                <w:lang w:val="en-US"/>
              </w:rPr>
            </w:pPr>
            <w:r w:rsidRPr="002569E2">
              <w:rPr>
                <w:color w:val="FF0000"/>
                <w:szCs w:val="20"/>
                <w:lang w:val="en-US"/>
              </w:rPr>
              <w:t>Char(15)</w:t>
            </w:r>
          </w:p>
        </w:tc>
      </w:tr>
      <w:tr w:rsidR="00DD7803" w14:paraId="68581D8B" w14:textId="77777777" w:rsidTr="00135028">
        <w:tc>
          <w:tcPr>
            <w:tcW w:w="3392" w:type="dxa"/>
          </w:tcPr>
          <w:p w14:paraId="31909971" w14:textId="77777777" w:rsidR="00DD7803" w:rsidRPr="002569E2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0"/>
              </w:rPr>
            </w:pPr>
            <w:r w:rsidRPr="002569E2">
              <w:rPr>
                <w:color w:val="FF0000"/>
                <w:szCs w:val="20"/>
              </w:rPr>
              <w:t>Пароль</w:t>
            </w:r>
          </w:p>
        </w:tc>
        <w:tc>
          <w:tcPr>
            <w:tcW w:w="3412" w:type="dxa"/>
          </w:tcPr>
          <w:p w14:paraId="135B5D71" w14:textId="77777777" w:rsidR="00DD7803" w:rsidRPr="002569E2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0"/>
              </w:rPr>
            </w:pPr>
            <w:r w:rsidRPr="002569E2">
              <w:rPr>
                <w:color w:val="FF0000"/>
                <w:szCs w:val="20"/>
              </w:rPr>
              <w:t>Пароль</w:t>
            </w:r>
          </w:p>
        </w:tc>
        <w:tc>
          <w:tcPr>
            <w:tcW w:w="2835" w:type="dxa"/>
          </w:tcPr>
          <w:p w14:paraId="331C8647" w14:textId="77777777" w:rsidR="00DD7803" w:rsidRPr="002569E2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0"/>
                <w:lang w:val="en-US"/>
              </w:rPr>
            </w:pPr>
            <w:r w:rsidRPr="002569E2">
              <w:rPr>
                <w:color w:val="FF0000"/>
                <w:szCs w:val="20"/>
                <w:lang w:val="en-US"/>
              </w:rPr>
              <w:t>Char(8)</w:t>
            </w:r>
          </w:p>
        </w:tc>
      </w:tr>
    </w:tbl>
    <w:p w14:paraId="17724FD7" w14:textId="77777777" w:rsidR="00FF1128" w:rsidRDefault="00FF1128" w:rsidP="00A87CB6">
      <w:pPr>
        <w:pStyle w:val="3"/>
        <w:numPr>
          <w:ilvl w:val="2"/>
          <w:numId w:val="6"/>
        </w:numPr>
        <w:spacing w:before="100" w:beforeAutospacing="1" w:after="100" w:afterAutospacing="1"/>
        <w:jc w:val="both"/>
      </w:pPr>
      <w:bookmarkStart w:id="73" w:name="_Toc446599500"/>
      <w:commentRangeStart w:id="74"/>
      <w:r>
        <w:t>Справочник «Оснастка»</w:t>
      </w:r>
      <w:bookmarkEnd w:id="73"/>
      <w:commentRangeEnd w:id="74"/>
      <w:r w:rsidR="002365DF">
        <w:rPr>
          <w:rStyle w:val="af0"/>
          <w:rFonts w:eastAsia="Calibri"/>
          <w:b w:val="0"/>
        </w:rPr>
        <w:commentReference w:id="74"/>
      </w:r>
    </w:p>
    <w:p w14:paraId="176DA5A1" w14:textId="77777777" w:rsidR="00FF1128" w:rsidRPr="00CF2074" w:rsidRDefault="00FF1128" w:rsidP="006E25FC">
      <w:pPr>
        <w:spacing w:before="100" w:beforeAutospacing="1" w:after="100" w:afterAutospacing="1" w:line="360" w:lineRule="auto"/>
        <w:ind w:firstLine="709"/>
        <w:jc w:val="both"/>
        <w:rPr>
          <w:szCs w:val="24"/>
        </w:rPr>
      </w:pPr>
      <w:r w:rsidRPr="00CF2074">
        <w:rPr>
          <w:szCs w:val="24"/>
        </w:rPr>
        <w:t>Справочник «Оснастка» используется для хранения и ввода необходимого оснащения для изготовления деталей.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402"/>
        <w:gridCol w:w="3402"/>
        <w:gridCol w:w="2835"/>
      </w:tblGrid>
      <w:tr w:rsidR="00FF1128" w:rsidRPr="00CF2074" w14:paraId="5FCFCE07" w14:textId="77777777" w:rsidTr="00FB39AE">
        <w:tc>
          <w:tcPr>
            <w:tcW w:w="3402" w:type="dxa"/>
          </w:tcPr>
          <w:p w14:paraId="6477BFA4" w14:textId="77777777" w:rsidR="00FF1128" w:rsidRPr="00CF2074" w:rsidRDefault="00FF1128" w:rsidP="006E25FC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CF2074">
              <w:rPr>
                <w:szCs w:val="24"/>
              </w:rPr>
              <w:t>Название</w:t>
            </w:r>
          </w:p>
        </w:tc>
        <w:tc>
          <w:tcPr>
            <w:tcW w:w="3402" w:type="dxa"/>
          </w:tcPr>
          <w:p w14:paraId="60FFF295" w14:textId="77777777" w:rsidR="00FF1128" w:rsidRPr="00CF2074" w:rsidRDefault="00FF1128" w:rsidP="006E25FC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CF2074">
              <w:rPr>
                <w:szCs w:val="24"/>
              </w:rPr>
              <w:t>Описание</w:t>
            </w:r>
          </w:p>
        </w:tc>
        <w:tc>
          <w:tcPr>
            <w:tcW w:w="2835" w:type="dxa"/>
          </w:tcPr>
          <w:p w14:paraId="560A2F92" w14:textId="77777777" w:rsidR="00FF1128" w:rsidRPr="00CF2074" w:rsidRDefault="00FF1128" w:rsidP="006E25FC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CF2074">
              <w:rPr>
                <w:szCs w:val="24"/>
              </w:rPr>
              <w:t>Тип данных</w:t>
            </w:r>
          </w:p>
        </w:tc>
      </w:tr>
      <w:tr w:rsidR="00FF1128" w:rsidRPr="00CF2074" w14:paraId="46B29921" w14:textId="77777777" w:rsidTr="00FB39AE">
        <w:tc>
          <w:tcPr>
            <w:tcW w:w="3402" w:type="dxa"/>
          </w:tcPr>
          <w:p w14:paraId="421FC227" w14:textId="77777777" w:rsidR="00FF1128" w:rsidRPr="002569E2" w:rsidRDefault="00FF1128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</w:rPr>
            </w:pPr>
            <w:r w:rsidRPr="002569E2">
              <w:rPr>
                <w:color w:val="FF0000"/>
                <w:szCs w:val="24"/>
              </w:rPr>
              <w:t>№</w:t>
            </w:r>
          </w:p>
        </w:tc>
        <w:tc>
          <w:tcPr>
            <w:tcW w:w="3402" w:type="dxa"/>
          </w:tcPr>
          <w:p w14:paraId="57682350" w14:textId="77777777" w:rsidR="00FF1128" w:rsidRPr="002569E2" w:rsidRDefault="00FF1128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</w:rPr>
            </w:pPr>
            <w:r w:rsidRPr="002569E2">
              <w:rPr>
                <w:color w:val="FF0000"/>
                <w:szCs w:val="24"/>
              </w:rPr>
              <w:t>Нумерация автоматическая при добавлении</w:t>
            </w:r>
          </w:p>
        </w:tc>
        <w:tc>
          <w:tcPr>
            <w:tcW w:w="2835" w:type="dxa"/>
          </w:tcPr>
          <w:p w14:paraId="511FA966" w14:textId="77777777" w:rsidR="00FF1128" w:rsidRPr="002569E2" w:rsidRDefault="00FF1128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  <w:lang w:val="en-US"/>
              </w:rPr>
            </w:pPr>
            <w:r w:rsidRPr="002569E2">
              <w:rPr>
                <w:color w:val="FF0000"/>
                <w:szCs w:val="24"/>
                <w:lang w:val="en-US"/>
              </w:rPr>
              <w:t>Char(3)</w:t>
            </w:r>
          </w:p>
        </w:tc>
      </w:tr>
      <w:tr w:rsidR="00FF1128" w:rsidRPr="00CF2074" w14:paraId="0863E287" w14:textId="77777777" w:rsidTr="00FB39AE">
        <w:tc>
          <w:tcPr>
            <w:tcW w:w="3402" w:type="dxa"/>
          </w:tcPr>
          <w:p w14:paraId="4CA9501E" w14:textId="77777777" w:rsidR="00FF1128" w:rsidRPr="002569E2" w:rsidRDefault="00FF1128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</w:rPr>
            </w:pPr>
            <w:commentRangeStart w:id="75"/>
            <w:r w:rsidRPr="002569E2">
              <w:rPr>
                <w:color w:val="FF0000"/>
                <w:szCs w:val="24"/>
              </w:rPr>
              <w:lastRenderedPageBreak/>
              <w:t>Чертеж</w:t>
            </w:r>
          </w:p>
        </w:tc>
        <w:tc>
          <w:tcPr>
            <w:tcW w:w="3402" w:type="dxa"/>
          </w:tcPr>
          <w:p w14:paraId="16737388" w14:textId="77777777" w:rsidR="00FF1128" w:rsidRPr="002569E2" w:rsidRDefault="00FF1128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</w:rPr>
            </w:pPr>
            <w:r w:rsidRPr="002569E2">
              <w:rPr>
                <w:color w:val="FF0000"/>
                <w:szCs w:val="24"/>
              </w:rPr>
              <w:t>Номер чертежа детали</w:t>
            </w:r>
          </w:p>
        </w:tc>
        <w:tc>
          <w:tcPr>
            <w:tcW w:w="2835" w:type="dxa"/>
          </w:tcPr>
          <w:p w14:paraId="6623D9B5" w14:textId="77777777" w:rsidR="00FF1128" w:rsidRPr="002569E2" w:rsidRDefault="00FF1128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  <w:lang w:val="en-US"/>
              </w:rPr>
            </w:pPr>
            <w:r w:rsidRPr="002569E2">
              <w:rPr>
                <w:color w:val="FF0000"/>
                <w:szCs w:val="24"/>
                <w:lang w:val="en-US"/>
              </w:rPr>
              <w:t>Char(30)</w:t>
            </w:r>
            <w:commentRangeEnd w:id="75"/>
            <w:r w:rsidR="002365DF" w:rsidRPr="002569E2">
              <w:rPr>
                <w:rStyle w:val="af0"/>
                <w:color w:val="FF0000"/>
              </w:rPr>
              <w:commentReference w:id="75"/>
            </w:r>
          </w:p>
        </w:tc>
      </w:tr>
      <w:tr w:rsidR="00FF1128" w:rsidRPr="00CF2074" w14:paraId="6411C8D0" w14:textId="77777777" w:rsidTr="00FB39AE">
        <w:tc>
          <w:tcPr>
            <w:tcW w:w="3402" w:type="dxa"/>
          </w:tcPr>
          <w:p w14:paraId="7AF60C7D" w14:textId="77777777" w:rsidR="00FF1128" w:rsidRPr="002569E2" w:rsidRDefault="00FF1128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</w:rPr>
            </w:pPr>
            <w:r w:rsidRPr="002569E2">
              <w:rPr>
                <w:color w:val="FF0000"/>
                <w:szCs w:val="24"/>
              </w:rPr>
              <w:t>Оснастка</w:t>
            </w:r>
          </w:p>
        </w:tc>
        <w:tc>
          <w:tcPr>
            <w:tcW w:w="3402" w:type="dxa"/>
          </w:tcPr>
          <w:p w14:paraId="4C4A0122" w14:textId="77777777" w:rsidR="00FF1128" w:rsidRPr="002569E2" w:rsidRDefault="00FF1128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</w:rPr>
            </w:pPr>
            <w:r w:rsidRPr="002569E2">
              <w:rPr>
                <w:color w:val="FF0000"/>
                <w:szCs w:val="24"/>
              </w:rPr>
              <w:t>Необходимая оснастка для изготовления</w:t>
            </w:r>
          </w:p>
        </w:tc>
        <w:tc>
          <w:tcPr>
            <w:tcW w:w="2835" w:type="dxa"/>
          </w:tcPr>
          <w:p w14:paraId="4E1A5A94" w14:textId="77777777" w:rsidR="00FF1128" w:rsidRPr="002569E2" w:rsidRDefault="00FF1128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  <w:lang w:val="en-US"/>
              </w:rPr>
            </w:pPr>
            <w:r w:rsidRPr="002569E2">
              <w:rPr>
                <w:color w:val="FF0000"/>
                <w:szCs w:val="24"/>
                <w:lang w:val="en-US"/>
              </w:rPr>
              <w:t>Char(50)</w:t>
            </w:r>
          </w:p>
        </w:tc>
      </w:tr>
      <w:tr w:rsidR="00FF1128" w:rsidRPr="00CF2074" w14:paraId="3EE4FB39" w14:textId="77777777" w:rsidTr="00FB39AE">
        <w:tc>
          <w:tcPr>
            <w:tcW w:w="3402" w:type="dxa"/>
          </w:tcPr>
          <w:p w14:paraId="1951C6BB" w14:textId="77777777" w:rsidR="00FF1128" w:rsidRPr="002569E2" w:rsidRDefault="00FF1128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</w:rPr>
            </w:pPr>
            <w:r w:rsidRPr="002569E2">
              <w:rPr>
                <w:color w:val="FF0000"/>
                <w:szCs w:val="24"/>
              </w:rPr>
              <w:t>Наличие оснастки</w:t>
            </w:r>
          </w:p>
        </w:tc>
        <w:tc>
          <w:tcPr>
            <w:tcW w:w="3402" w:type="dxa"/>
          </w:tcPr>
          <w:p w14:paraId="7141AE60" w14:textId="77777777" w:rsidR="00FF1128" w:rsidRPr="002569E2" w:rsidRDefault="00FF1128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</w:rPr>
            </w:pPr>
            <w:r w:rsidRPr="002569E2">
              <w:rPr>
                <w:color w:val="FF0000"/>
                <w:szCs w:val="24"/>
              </w:rPr>
              <w:t>Шаблон ввода: «В работе», «В ремонте», «Утрата»</w:t>
            </w:r>
          </w:p>
        </w:tc>
        <w:tc>
          <w:tcPr>
            <w:tcW w:w="2835" w:type="dxa"/>
          </w:tcPr>
          <w:p w14:paraId="7FCB8CC9" w14:textId="77777777" w:rsidR="00FF1128" w:rsidRPr="002569E2" w:rsidRDefault="00FF1128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</w:rPr>
            </w:pPr>
            <w:r w:rsidRPr="002569E2">
              <w:rPr>
                <w:color w:val="FF0000"/>
                <w:szCs w:val="24"/>
                <w:lang w:val="en-US"/>
              </w:rPr>
              <w:t>Char</w:t>
            </w:r>
            <w:r w:rsidRPr="002569E2">
              <w:rPr>
                <w:color w:val="FF0000"/>
                <w:szCs w:val="24"/>
              </w:rPr>
              <w:t>(15)</w:t>
            </w:r>
          </w:p>
        </w:tc>
      </w:tr>
      <w:tr w:rsidR="00FF1128" w:rsidRPr="00CF2074" w14:paraId="794B672D" w14:textId="77777777" w:rsidTr="00FB39AE">
        <w:tc>
          <w:tcPr>
            <w:tcW w:w="3402" w:type="dxa"/>
          </w:tcPr>
          <w:p w14:paraId="71868B73" w14:textId="77777777" w:rsidR="00FF1128" w:rsidRPr="002569E2" w:rsidRDefault="00FF1128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</w:rPr>
            </w:pPr>
            <w:r w:rsidRPr="002569E2">
              <w:rPr>
                <w:color w:val="FF0000"/>
                <w:szCs w:val="24"/>
              </w:rPr>
              <w:t>Количество форм</w:t>
            </w:r>
          </w:p>
        </w:tc>
        <w:tc>
          <w:tcPr>
            <w:tcW w:w="3402" w:type="dxa"/>
          </w:tcPr>
          <w:p w14:paraId="51A0C17F" w14:textId="77777777" w:rsidR="00FF1128" w:rsidRPr="002569E2" w:rsidRDefault="00FF1128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</w:rPr>
            </w:pPr>
            <w:r w:rsidRPr="002569E2">
              <w:rPr>
                <w:color w:val="FF0000"/>
                <w:szCs w:val="24"/>
              </w:rPr>
              <w:t>Количество форм</w:t>
            </w:r>
          </w:p>
        </w:tc>
        <w:tc>
          <w:tcPr>
            <w:tcW w:w="2835" w:type="dxa"/>
          </w:tcPr>
          <w:p w14:paraId="1F2C15C2" w14:textId="77777777" w:rsidR="00FF1128" w:rsidRPr="002569E2" w:rsidRDefault="00FF1128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  <w:lang w:val="en-US"/>
              </w:rPr>
            </w:pPr>
            <w:r w:rsidRPr="002569E2">
              <w:rPr>
                <w:color w:val="FF0000"/>
                <w:szCs w:val="24"/>
                <w:lang w:val="en-US"/>
              </w:rPr>
              <w:t>Char(</w:t>
            </w:r>
            <w:r w:rsidRPr="002569E2">
              <w:rPr>
                <w:color w:val="FF0000"/>
                <w:szCs w:val="24"/>
              </w:rPr>
              <w:t>2</w:t>
            </w:r>
            <w:r w:rsidRPr="002569E2">
              <w:rPr>
                <w:color w:val="FF0000"/>
                <w:szCs w:val="24"/>
                <w:lang w:val="en-US"/>
              </w:rPr>
              <w:t>)</w:t>
            </w:r>
          </w:p>
        </w:tc>
      </w:tr>
      <w:tr w:rsidR="00FF1128" w:rsidRPr="00CF2074" w14:paraId="37F877E6" w14:textId="77777777" w:rsidTr="00FB39AE">
        <w:tc>
          <w:tcPr>
            <w:tcW w:w="3402" w:type="dxa"/>
          </w:tcPr>
          <w:p w14:paraId="5CC20FEC" w14:textId="77777777" w:rsidR="00FF1128" w:rsidRPr="002569E2" w:rsidRDefault="00FF1128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</w:rPr>
            </w:pPr>
            <w:r w:rsidRPr="002569E2">
              <w:rPr>
                <w:color w:val="FF0000"/>
                <w:szCs w:val="24"/>
              </w:rPr>
              <w:t>Гнездность</w:t>
            </w:r>
          </w:p>
        </w:tc>
        <w:tc>
          <w:tcPr>
            <w:tcW w:w="3402" w:type="dxa"/>
          </w:tcPr>
          <w:p w14:paraId="1BE9C434" w14:textId="77777777" w:rsidR="00FF1128" w:rsidRPr="002569E2" w:rsidRDefault="00FF1128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</w:rPr>
            </w:pPr>
            <w:r w:rsidRPr="002569E2">
              <w:rPr>
                <w:color w:val="FF0000"/>
                <w:szCs w:val="24"/>
              </w:rPr>
              <w:t>Гнездность</w:t>
            </w:r>
          </w:p>
        </w:tc>
        <w:tc>
          <w:tcPr>
            <w:tcW w:w="2835" w:type="dxa"/>
          </w:tcPr>
          <w:p w14:paraId="7218AED8" w14:textId="77777777" w:rsidR="00FF1128" w:rsidRPr="002569E2" w:rsidRDefault="00FF1128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  <w:lang w:val="en-US"/>
              </w:rPr>
            </w:pPr>
            <w:r w:rsidRPr="002569E2">
              <w:rPr>
                <w:color w:val="FF0000"/>
                <w:szCs w:val="24"/>
                <w:lang w:val="en-US"/>
              </w:rPr>
              <w:t>Char(</w:t>
            </w:r>
            <w:r w:rsidRPr="002569E2">
              <w:rPr>
                <w:color w:val="FF0000"/>
                <w:szCs w:val="24"/>
              </w:rPr>
              <w:t>2</w:t>
            </w:r>
            <w:r w:rsidRPr="002569E2">
              <w:rPr>
                <w:color w:val="FF0000"/>
                <w:szCs w:val="24"/>
                <w:lang w:val="en-US"/>
              </w:rPr>
              <w:t>)</w:t>
            </w:r>
          </w:p>
        </w:tc>
      </w:tr>
      <w:tr w:rsidR="00FF1128" w:rsidRPr="00CF2074" w14:paraId="73A025A0" w14:textId="77777777" w:rsidTr="00FB39AE">
        <w:tc>
          <w:tcPr>
            <w:tcW w:w="3402" w:type="dxa"/>
          </w:tcPr>
          <w:p w14:paraId="521C8DE4" w14:textId="77777777" w:rsidR="00FF1128" w:rsidRPr="002569E2" w:rsidRDefault="00FF1128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</w:rPr>
            </w:pPr>
            <w:r w:rsidRPr="002569E2">
              <w:rPr>
                <w:color w:val="FF0000"/>
                <w:szCs w:val="24"/>
              </w:rPr>
              <w:t>Выход партии</w:t>
            </w:r>
          </w:p>
        </w:tc>
        <w:tc>
          <w:tcPr>
            <w:tcW w:w="3402" w:type="dxa"/>
          </w:tcPr>
          <w:p w14:paraId="2C7C4DC7" w14:textId="77777777" w:rsidR="00FF1128" w:rsidRPr="002569E2" w:rsidRDefault="00FF1128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</w:rPr>
            </w:pPr>
            <w:r w:rsidRPr="002569E2">
              <w:rPr>
                <w:color w:val="FF0000"/>
                <w:szCs w:val="24"/>
              </w:rPr>
              <w:t>Количество форм*</w:t>
            </w:r>
            <w:proofErr w:type="spellStart"/>
            <w:r w:rsidRPr="002569E2">
              <w:rPr>
                <w:color w:val="FF0000"/>
                <w:szCs w:val="24"/>
              </w:rPr>
              <w:t>гнездность</w:t>
            </w:r>
            <w:proofErr w:type="spellEnd"/>
          </w:p>
        </w:tc>
        <w:tc>
          <w:tcPr>
            <w:tcW w:w="2835" w:type="dxa"/>
          </w:tcPr>
          <w:p w14:paraId="37C09EFD" w14:textId="77777777" w:rsidR="00FF1128" w:rsidRPr="002569E2" w:rsidRDefault="00FF1128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  <w:lang w:val="en-US"/>
              </w:rPr>
            </w:pPr>
            <w:r w:rsidRPr="002569E2">
              <w:rPr>
                <w:color w:val="FF0000"/>
                <w:szCs w:val="24"/>
                <w:lang w:val="en-US"/>
              </w:rPr>
              <w:t>Char(5)</w:t>
            </w:r>
          </w:p>
        </w:tc>
      </w:tr>
      <w:tr w:rsidR="00FF1128" w:rsidRPr="00CF2074" w14:paraId="109AC90C" w14:textId="77777777" w:rsidTr="00FB39AE">
        <w:tc>
          <w:tcPr>
            <w:tcW w:w="3402" w:type="dxa"/>
          </w:tcPr>
          <w:p w14:paraId="61D06388" w14:textId="77777777" w:rsidR="00FF1128" w:rsidRPr="00CF2074" w:rsidRDefault="00FF1128" w:rsidP="006E25FC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CF2074">
              <w:rPr>
                <w:szCs w:val="24"/>
              </w:rPr>
              <w:t>Примечание</w:t>
            </w:r>
          </w:p>
        </w:tc>
        <w:tc>
          <w:tcPr>
            <w:tcW w:w="3402" w:type="dxa"/>
          </w:tcPr>
          <w:p w14:paraId="128754B7" w14:textId="77777777" w:rsidR="00FF1128" w:rsidRPr="00CF2074" w:rsidRDefault="00FF1128" w:rsidP="006E25FC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CF2074">
              <w:rPr>
                <w:szCs w:val="24"/>
              </w:rPr>
              <w:t>Примечание</w:t>
            </w:r>
          </w:p>
        </w:tc>
        <w:tc>
          <w:tcPr>
            <w:tcW w:w="2835" w:type="dxa"/>
          </w:tcPr>
          <w:p w14:paraId="6CC9B111" w14:textId="77777777" w:rsidR="00FF1128" w:rsidRPr="00CF2074" w:rsidRDefault="00FF1128" w:rsidP="006E25FC">
            <w:pPr>
              <w:spacing w:before="100" w:beforeAutospacing="1" w:after="100" w:afterAutospacing="1" w:line="360" w:lineRule="auto"/>
              <w:jc w:val="both"/>
              <w:rPr>
                <w:szCs w:val="24"/>
                <w:lang w:val="en-US"/>
              </w:rPr>
            </w:pPr>
            <w:r w:rsidRPr="00CF2074">
              <w:rPr>
                <w:szCs w:val="24"/>
                <w:lang w:val="en-US"/>
              </w:rPr>
              <w:t>Char(100)</w:t>
            </w:r>
          </w:p>
        </w:tc>
      </w:tr>
    </w:tbl>
    <w:p w14:paraId="1D1F8C2E" w14:textId="77777777" w:rsidR="00A350E2" w:rsidRDefault="00A350E2" w:rsidP="00A350E2">
      <w:pPr>
        <w:pStyle w:val="3"/>
        <w:spacing w:before="100" w:beforeAutospacing="1" w:after="100" w:afterAutospacing="1"/>
        <w:ind w:left="709"/>
        <w:jc w:val="both"/>
        <w:rPr>
          <w:color w:val="000000"/>
        </w:rPr>
      </w:pPr>
      <w:bookmarkStart w:id="76" w:name="_Toc446599501"/>
      <w:r>
        <w:rPr>
          <w:color w:val="000000"/>
        </w:rPr>
        <w:t>Пример справочника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607"/>
        <w:gridCol w:w="971"/>
        <w:gridCol w:w="996"/>
        <w:gridCol w:w="1483"/>
        <w:gridCol w:w="1134"/>
        <w:gridCol w:w="1417"/>
        <w:gridCol w:w="1376"/>
        <w:gridCol w:w="952"/>
        <w:gridCol w:w="1487"/>
      </w:tblGrid>
      <w:tr w:rsidR="00A350E2" w14:paraId="0A8C5B65" w14:textId="77777777" w:rsidTr="00A350E2">
        <w:tc>
          <w:tcPr>
            <w:tcW w:w="607" w:type="dxa"/>
          </w:tcPr>
          <w:p w14:paraId="5E518ABD" w14:textId="77777777" w:rsidR="00A350E2" w:rsidRDefault="00A350E2" w:rsidP="00A350E2">
            <w:r>
              <w:t>№</w:t>
            </w:r>
          </w:p>
        </w:tc>
        <w:tc>
          <w:tcPr>
            <w:tcW w:w="971" w:type="dxa"/>
          </w:tcPr>
          <w:p w14:paraId="7944602E" w14:textId="77777777" w:rsidR="00A350E2" w:rsidRDefault="00A350E2" w:rsidP="00A350E2">
            <w:r>
              <w:t>Группа</w:t>
            </w:r>
          </w:p>
        </w:tc>
        <w:tc>
          <w:tcPr>
            <w:tcW w:w="982" w:type="dxa"/>
          </w:tcPr>
          <w:p w14:paraId="4F2AB7A6" w14:textId="77777777" w:rsidR="00A350E2" w:rsidRDefault="00A350E2" w:rsidP="00A350E2">
            <w:r>
              <w:t>Чертеж</w:t>
            </w:r>
          </w:p>
        </w:tc>
        <w:tc>
          <w:tcPr>
            <w:tcW w:w="1166" w:type="dxa"/>
          </w:tcPr>
          <w:p w14:paraId="34D44DB9" w14:textId="77777777" w:rsidR="00A350E2" w:rsidRDefault="00A350E2" w:rsidP="00A350E2">
            <w:r>
              <w:t>Оснастка</w:t>
            </w:r>
          </w:p>
        </w:tc>
        <w:tc>
          <w:tcPr>
            <w:tcW w:w="1134" w:type="dxa"/>
          </w:tcPr>
          <w:p w14:paraId="4FB673B2" w14:textId="77777777" w:rsidR="00A350E2" w:rsidRDefault="00A350E2" w:rsidP="00A350E2">
            <w:r>
              <w:t>Наличие оснастки</w:t>
            </w:r>
          </w:p>
        </w:tc>
        <w:tc>
          <w:tcPr>
            <w:tcW w:w="1417" w:type="dxa"/>
          </w:tcPr>
          <w:p w14:paraId="25814410" w14:textId="77777777" w:rsidR="00A350E2" w:rsidRDefault="00A350E2" w:rsidP="00A350E2">
            <w:r>
              <w:t>Количество форм</w:t>
            </w:r>
          </w:p>
        </w:tc>
        <w:tc>
          <w:tcPr>
            <w:tcW w:w="1376" w:type="dxa"/>
          </w:tcPr>
          <w:p w14:paraId="6B1CEFD4" w14:textId="77777777" w:rsidR="00A350E2" w:rsidRDefault="00A350E2" w:rsidP="00A350E2">
            <w:r>
              <w:t>Гнездность</w:t>
            </w:r>
          </w:p>
        </w:tc>
        <w:tc>
          <w:tcPr>
            <w:tcW w:w="952" w:type="dxa"/>
          </w:tcPr>
          <w:p w14:paraId="502985EF" w14:textId="77777777" w:rsidR="00A350E2" w:rsidRDefault="00A350E2" w:rsidP="00A350E2">
            <w:r>
              <w:t>Выход партии</w:t>
            </w:r>
          </w:p>
        </w:tc>
        <w:tc>
          <w:tcPr>
            <w:tcW w:w="1487" w:type="dxa"/>
          </w:tcPr>
          <w:p w14:paraId="64040DA5" w14:textId="77777777" w:rsidR="00A350E2" w:rsidRDefault="00A350E2" w:rsidP="00A350E2">
            <w:r>
              <w:t>Примечание</w:t>
            </w:r>
          </w:p>
        </w:tc>
      </w:tr>
      <w:tr w:rsidR="00A350E2" w14:paraId="4E8E446F" w14:textId="77777777" w:rsidTr="00A350E2">
        <w:tc>
          <w:tcPr>
            <w:tcW w:w="607" w:type="dxa"/>
          </w:tcPr>
          <w:p w14:paraId="459AED1C" w14:textId="77777777" w:rsidR="00A350E2" w:rsidRDefault="00A350E2" w:rsidP="00A350E2">
            <w:r>
              <w:t>1</w:t>
            </w:r>
          </w:p>
        </w:tc>
        <w:tc>
          <w:tcPr>
            <w:tcW w:w="971" w:type="dxa"/>
          </w:tcPr>
          <w:p w14:paraId="63872695" w14:textId="77777777" w:rsidR="00A350E2" w:rsidRDefault="00A350E2" w:rsidP="00A350E2">
            <w:r>
              <w:t>8СЯ</w:t>
            </w:r>
          </w:p>
        </w:tc>
        <w:tc>
          <w:tcPr>
            <w:tcW w:w="982" w:type="dxa"/>
          </w:tcPr>
          <w:p w14:paraId="52E0130C" w14:textId="77777777" w:rsidR="00A350E2" w:rsidRDefault="00A350E2" w:rsidP="00A350E2">
            <w:r>
              <w:t>456.789</w:t>
            </w:r>
          </w:p>
        </w:tc>
        <w:tc>
          <w:tcPr>
            <w:tcW w:w="1166" w:type="dxa"/>
          </w:tcPr>
          <w:p w14:paraId="794782EE" w14:textId="77777777" w:rsidR="00A350E2" w:rsidRDefault="00A350E2" w:rsidP="00A350E2">
            <w:proofErr w:type="spellStart"/>
            <w:r>
              <w:t>Прессформа</w:t>
            </w:r>
            <w:proofErr w:type="spellEnd"/>
          </w:p>
        </w:tc>
        <w:tc>
          <w:tcPr>
            <w:tcW w:w="1134" w:type="dxa"/>
          </w:tcPr>
          <w:p w14:paraId="4776E0EB" w14:textId="77777777" w:rsidR="00A350E2" w:rsidRDefault="005C4B52" w:rsidP="00A350E2">
            <w:r>
              <w:t>В работе</w:t>
            </w:r>
          </w:p>
        </w:tc>
        <w:tc>
          <w:tcPr>
            <w:tcW w:w="1417" w:type="dxa"/>
          </w:tcPr>
          <w:p w14:paraId="369F65F9" w14:textId="77777777" w:rsidR="00A350E2" w:rsidRDefault="005C4B52" w:rsidP="00A350E2">
            <w:r>
              <w:t>2</w:t>
            </w:r>
          </w:p>
        </w:tc>
        <w:tc>
          <w:tcPr>
            <w:tcW w:w="1376" w:type="dxa"/>
          </w:tcPr>
          <w:p w14:paraId="1C17C9B1" w14:textId="77777777" w:rsidR="00A350E2" w:rsidRDefault="005C4B52" w:rsidP="00A350E2">
            <w:r>
              <w:t>4</w:t>
            </w:r>
          </w:p>
        </w:tc>
        <w:tc>
          <w:tcPr>
            <w:tcW w:w="952" w:type="dxa"/>
          </w:tcPr>
          <w:p w14:paraId="57A142AC" w14:textId="77777777" w:rsidR="00A350E2" w:rsidRDefault="005C4B52" w:rsidP="00A350E2">
            <w:r>
              <w:t>2*4=8</w:t>
            </w:r>
          </w:p>
        </w:tc>
        <w:tc>
          <w:tcPr>
            <w:tcW w:w="1487" w:type="dxa"/>
          </w:tcPr>
          <w:p w14:paraId="6087A33D" w14:textId="77777777" w:rsidR="00A350E2" w:rsidRDefault="00A350E2" w:rsidP="00A350E2"/>
        </w:tc>
      </w:tr>
      <w:tr w:rsidR="00A350E2" w14:paraId="71247AE1" w14:textId="77777777" w:rsidTr="00A350E2">
        <w:tc>
          <w:tcPr>
            <w:tcW w:w="607" w:type="dxa"/>
          </w:tcPr>
          <w:p w14:paraId="42E43808" w14:textId="77777777" w:rsidR="00A350E2" w:rsidRDefault="00A350E2" w:rsidP="00A350E2">
            <w:r>
              <w:t>2</w:t>
            </w:r>
          </w:p>
        </w:tc>
        <w:tc>
          <w:tcPr>
            <w:tcW w:w="971" w:type="dxa"/>
          </w:tcPr>
          <w:p w14:paraId="48465F5A" w14:textId="77777777" w:rsidR="00A350E2" w:rsidRDefault="00A350E2" w:rsidP="00A350E2">
            <w:r>
              <w:t>5БП</w:t>
            </w:r>
          </w:p>
        </w:tc>
        <w:tc>
          <w:tcPr>
            <w:tcW w:w="982" w:type="dxa"/>
          </w:tcPr>
          <w:p w14:paraId="4EC4CE5F" w14:textId="77777777" w:rsidR="00A350E2" w:rsidRDefault="00A350E2" w:rsidP="00A350E2">
            <w:r>
              <w:t>234.123</w:t>
            </w:r>
          </w:p>
        </w:tc>
        <w:tc>
          <w:tcPr>
            <w:tcW w:w="1166" w:type="dxa"/>
          </w:tcPr>
          <w:p w14:paraId="6F2DE1B5" w14:textId="77777777" w:rsidR="00A350E2" w:rsidRDefault="00A350E2" w:rsidP="00A350E2">
            <w:proofErr w:type="spellStart"/>
            <w:r>
              <w:t>Штанец</w:t>
            </w:r>
            <w:proofErr w:type="spellEnd"/>
          </w:p>
        </w:tc>
        <w:tc>
          <w:tcPr>
            <w:tcW w:w="1134" w:type="dxa"/>
          </w:tcPr>
          <w:p w14:paraId="4E38DCBB" w14:textId="77777777" w:rsidR="00A350E2" w:rsidRDefault="005C4B52" w:rsidP="00A350E2">
            <w:r>
              <w:t>Утрата</w:t>
            </w:r>
          </w:p>
        </w:tc>
        <w:tc>
          <w:tcPr>
            <w:tcW w:w="1417" w:type="dxa"/>
          </w:tcPr>
          <w:p w14:paraId="7678D510" w14:textId="77777777" w:rsidR="00A350E2" w:rsidRDefault="005C4B52" w:rsidP="00A350E2">
            <w:r>
              <w:t>1</w:t>
            </w:r>
          </w:p>
        </w:tc>
        <w:tc>
          <w:tcPr>
            <w:tcW w:w="1376" w:type="dxa"/>
          </w:tcPr>
          <w:p w14:paraId="1492AC91" w14:textId="77777777" w:rsidR="00A350E2" w:rsidRDefault="005C4B52" w:rsidP="00A350E2">
            <w:r>
              <w:t>2</w:t>
            </w:r>
          </w:p>
        </w:tc>
        <w:tc>
          <w:tcPr>
            <w:tcW w:w="952" w:type="dxa"/>
          </w:tcPr>
          <w:p w14:paraId="59F303ED" w14:textId="77777777" w:rsidR="00A350E2" w:rsidRDefault="005C4B52" w:rsidP="00A350E2">
            <w:r>
              <w:t>1*2=2</w:t>
            </w:r>
          </w:p>
        </w:tc>
        <w:tc>
          <w:tcPr>
            <w:tcW w:w="1487" w:type="dxa"/>
          </w:tcPr>
          <w:p w14:paraId="5AEA7F5A" w14:textId="77777777" w:rsidR="00A350E2" w:rsidRDefault="00A350E2" w:rsidP="00A350E2"/>
        </w:tc>
      </w:tr>
    </w:tbl>
    <w:p w14:paraId="1F8B0C1E" w14:textId="77777777" w:rsidR="00A350E2" w:rsidRPr="00A350E2" w:rsidRDefault="00A350E2" w:rsidP="00A350E2"/>
    <w:p w14:paraId="345C9079" w14:textId="77777777" w:rsidR="00DD7803" w:rsidRPr="00CF2074" w:rsidRDefault="00DD7803" w:rsidP="00A87CB6">
      <w:pPr>
        <w:pStyle w:val="3"/>
        <w:numPr>
          <w:ilvl w:val="2"/>
          <w:numId w:val="6"/>
        </w:numPr>
        <w:spacing w:before="100" w:beforeAutospacing="1" w:after="100" w:afterAutospacing="1"/>
        <w:ind w:left="0" w:firstLine="709"/>
        <w:jc w:val="both"/>
        <w:rPr>
          <w:color w:val="000000"/>
        </w:rPr>
      </w:pPr>
      <w:r w:rsidRPr="00CF2074">
        <w:rPr>
          <w:color w:val="000000"/>
        </w:rPr>
        <w:t>Справочник «</w:t>
      </w:r>
      <w:commentRangeStart w:id="77"/>
      <w:r w:rsidRPr="00CF2074">
        <w:rPr>
          <w:color w:val="000000"/>
        </w:rPr>
        <w:t>Доп. информация</w:t>
      </w:r>
      <w:commentRangeEnd w:id="77"/>
      <w:r w:rsidR="002365DF">
        <w:rPr>
          <w:rStyle w:val="af0"/>
          <w:rFonts w:eastAsia="Calibri"/>
          <w:b w:val="0"/>
        </w:rPr>
        <w:commentReference w:id="77"/>
      </w:r>
      <w:r w:rsidRPr="00CF2074">
        <w:rPr>
          <w:color w:val="000000"/>
        </w:rPr>
        <w:t>»</w:t>
      </w:r>
      <w:bookmarkEnd w:id="76"/>
    </w:p>
    <w:p w14:paraId="66FABDCC" w14:textId="3C50182C" w:rsidR="002C61D1" w:rsidRPr="00CF2074" w:rsidRDefault="006E25FC" w:rsidP="002C61D1">
      <w:pPr>
        <w:spacing w:before="100" w:beforeAutospacing="1" w:after="100" w:afterAutospacing="1" w:line="360" w:lineRule="auto"/>
        <w:ind w:firstLine="709"/>
        <w:jc w:val="both"/>
        <w:rPr>
          <w:color w:val="000000"/>
          <w:szCs w:val="24"/>
        </w:rPr>
      </w:pPr>
      <w:r>
        <w:rPr>
          <w:color w:val="000000"/>
          <w:szCs w:val="24"/>
        </w:rPr>
        <w:t>Справочник «До</w:t>
      </w:r>
      <w:r w:rsidR="002C61D1">
        <w:rPr>
          <w:color w:val="000000"/>
          <w:szCs w:val="24"/>
        </w:rPr>
        <w:t>п</w:t>
      </w:r>
      <w:r>
        <w:rPr>
          <w:color w:val="000000"/>
          <w:szCs w:val="24"/>
        </w:rPr>
        <w:t>. информация</w:t>
      </w:r>
      <w:r w:rsidR="00DD7803" w:rsidRPr="00CF2074">
        <w:rPr>
          <w:color w:val="000000"/>
          <w:szCs w:val="24"/>
        </w:rPr>
        <w:t>» используется для хранения и ввода дополнительной информации (город заказчика, название завода и др.).</w:t>
      </w:r>
    </w:p>
    <w:tbl>
      <w:tblPr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14"/>
        <w:gridCol w:w="3544"/>
        <w:gridCol w:w="2693"/>
      </w:tblGrid>
      <w:tr w:rsidR="00DD7803" w:rsidRPr="00CF2074" w14:paraId="60099542" w14:textId="77777777" w:rsidTr="00E9195A">
        <w:trPr>
          <w:trHeight w:val="414"/>
          <w:jc w:val="center"/>
        </w:trPr>
        <w:tc>
          <w:tcPr>
            <w:tcW w:w="3114" w:type="dxa"/>
          </w:tcPr>
          <w:p w14:paraId="70F0CB2F" w14:textId="77777777" w:rsidR="00DD7803" w:rsidRPr="00CF2074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000000"/>
                <w:szCs w:val="24"/>
              </w:rPr>
            </w:pPr>
            <w:r w:rsidRPr="00CF2074">
              <w:rPr>
                <w:color w:val="000000"/>
                <w:szCs w:val="24"/>
              </w:rPr>
              <w:t>Название</w:t>
            </w:r>
          </w:p>
        </w:tc>
        <w:tc>
          <w:tcPr>
            <w:tcW w:w="3544" w:type="dxa"/>
          </w:tcPr>
          <w:p w14:paraId="60AFC927" w14:textId="77777777" w:rsidR="00DD7803" w:rsidRPr="00CF2074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000000"/>
                <w:szCs w:val="24"/>
              </w:rPr>
            </w:pPr>
            <w:r w:rsidRPr="00CF2074">
              <w:rPr>
                <w:color w:val="000000"/>
                <w:szCs w:val="24"/>
              </w:rPr>
              <w:t>Описание</w:t>
            </w:r>
          </w:p>
        </w:tc>
        <w:tc>
          <w:tcPr>
            <w:tcW w:w="2693" w:type="dxa"/>
          </w:tcPr>
          <w:p w14:paraId="52C4B967" w14:textId="77777777" w:rsidR="00DD7803" w:rsidRPr="00CF2074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000000"/>
                <w:szCs w:val="24"/>
              </w:rPr>
            </w:pPr>
            <w:r w:rsidRPr="00CF2074">
              <w:rPr>
                <w:color w:val="000000"/>
                <w:szCs w:val="24"/>
              </w:rPr>
              <w:t>Тип данных</w:t>
            </w:r>
          </w:p>
        </w:tc>
      </w:tr>
      <w:tr w:rsidR="00DD7803" w:rsidRPr="00CF2074" w14:paraId="660336EF" w14:textId="77777777" w:rsidTr="00E9195A">
        <w:trPr>
          <w:trHeight w:val="657"/>
          <w:jc w:val="center"/>
        </w:trPr>
        <w:tc>
          <w:tcPr>
            <w:tcW w:w="3114" w:type="dxa"/>
          </w:tcPr>
          <w:p w14:paraId="6AAFF3F1" w14:textId="77777777" w:rsidR="00DD7803" w:rsidRPr="002C61D1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</w:rPr>
              <w:t>№</w:t>
            </w:r>
          </w:p>
        </w:tc>
        <w:tc>
          <w:tcPr>
            <w:tcW w:w="3544" w:type="dxa"/>
          </w:tcPr>
          <w:p w14:paraId="7B2E6520" w14:textId="77777777" w:rsidR="00DD7803" w:rsidRPr="002C61D1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</w:rPr>
              <w:t>Нумерация автоматическая при добавлении</w:t>
            </w:r>
          </w:p>
        </w:tc>
        <w:tc>
          <w:tcPr>
            <w:tcW w:w="2693" w:type="dxa"/>
          </w:tcPr>
          <w:p w14:paraId="3DEA7124" w14:textId="77777777" w:rsidR="00DD7803" w:rsidRPr="002C61D1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  <w:lang w:val="en-US"/>
              </w:rPr>
              <w:t>Char</w:t>
            </w:r>
            <w:r w:rsidRPr="002C61D1">
              <w:rPr>
                <w:color w:val="FF0000"/>
                <w:szCs w:val="24"/>
              </w:rPr>
              <w:t>(3)</w:t>
            </w:r>
          </w:p>
        </w:tc>
      </w:tr>
      <w:tr w:rsidR="00DD7803" w:rsidRPr="00CF2074" w14:paraId="7785473B" w14:textId="77777777" w:rsidTr="00E9195A">
        <w:trPr>
          <w:trHeight w:val="428"/>
          <w:jc w:val="center"/>
        </w:trPr>
        <w:tc>
          <w:tcPr>
            <w:tcW w:w="3114" w:type="dxa"/>
          </w:tcPr>
          <w:p w14:paraId="245F6C42" w14:textId="77777777" w:rsidR="00DD7803" w:rsidRPr="002C61D1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</w:rPr>
              <w:t>Доп. информация</w:t>
            </w:r>
          </w:p>
        </w:tc>
        <w:tc>
          <w:tcPr>
            <w:tcW w:w="3544" w:type="dxa"/>
          </w:tcPr>
          <w:p w14:paraId="7BC8D5FF" w14:textId="77777777" w:rsidR="00DD7803" w:rsidRPr="002C61D1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</w:rPr>
              <w:t>Дополнительная информация по изделию</w:t>
            </w:r>
          </w:p>
        </w:tc>
        <w:tc>
          <w:tcPr>
            <w:tcW w:w="2693" w:type="dxa"/>
          </w:tcPr>
          <w:p w14:paraId="62C6966A" w14:textId="77777777" w:rsidR="00DD7803" w:rsidRPr="002C61D1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  <w:lang w:val="en-US"/>
              </w:rPr>
              <w:t>Char</w:t>
            </w:r>
            <w:r w:rsidRPr="002C61D1">
              <w:rPr>
                <w:color w:val="FF0000"/>
                <w:szCs w:val="24"/>
              </w:rPr>
              <w:t>(30)</w:t>
            </w:r>
          </w:p>
        </w:tc>
      </w:tr>
      <w:tr w:rsidR="00DD7803" w:rsidRPr="00CF2074" w14:paraId="6ED0479B" w14:textId="77777777" w:rsidTr="00E9195A">
        <w:trPr>
          <w:trHeight w:val="428"/>
          <w:jc w:val="center"/>
        </w:trPr>
        <w:tc>
          <w:tcPr>
            <w:tcW w:w="3114" w:type="dxa"/>
          </w:tcPr>
          <w:p w14:paraId="4F0AA3C2" w14:textId="77777777" w:rsidR="00DD7803" w:rsidRPr="00CF2074" w:rsidRDefault="00DD7803" w:rsidP="006E25FC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CF2074">
              <w:rPr>
                <w:szCs w:val="24"/>
              </w:rPr>
              <w:t>Примечание</w:t>
            </w:r>
          </w:p>
        </w:tc>
        <w:tc>
          <w:tcPr>
            <w:tcW w:w="3544" w:type="dxa"/>
          </w:tcPr>
          <w:p w14:paraId="66393718" w14:textId="77777777" w:rsidR="00DD7803" w:rsidRPr="00CF2074" w:rsidRDefault="00DD7803" w:rsidP="006E25FC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CF2074">
              <w:rPr>
                <w:szCs w:val="24"/>
              </w:rPr>
              <w:t>Примечание</w:t>
            </w:r>
          </w:p>
        </w:tc>
        <w:tc>
          <w:tcPr>
            <w:tcW w:w="2693" w:type="dxa"/>
          </w:tcPr>
          <w:p w14:paraId="3C0389F5" w14:textId="77777777" w:rsidR="00DD7803" w:rsidRPr="00CF2074" w:rsidRDefault="00DD7803" w:rsidP="006E25FC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CF2074">
              <w:rPr>
                <w:szCs w:val="24"/>
                <w:lang w:val="en-US"/>
              </w:rPr>
              <w:t>Char</w:t>
            </w:r>
            <w:r w:rsidRPr="00CF2074">
              <w:rPr>
                <w:szCs w:val="24"/>
              </w:rPr>
              <w:t>(100)</w:t>
            </w:r>
          </w:p>
        </w:tc>
      </w:tr>
    </w:tbl>
    <w:p w14:paraId="4757E9B6" w14:textId="77777777" w:rsidR="00DD7803" w:rsidRDefault="00DD7803" w:rsidP="00A87CB6">
      <w:pPr>
        <w:pStyle w:val="3"/>
        <w:numPr>
          <w:ilvl w:val="2"/>
          <w:numId w:val="6"/>
        </w:numPr>
        <w:spacing w:before="100" w:beforeAutospacing="1" w:after="100" w:afterAutospacing="1"/>
        <w:ind w:left="0" w:firstLine="709"/>
        <w:jc w:val="both"/>
      </w:pPr>
      <w:bookmarkStart w:id="78" w:name="_Toc446599502"/>
      <w:r>
        <w:t>Справочник «Единицы измерения»</w:t>
      </w:r>
      <w:bookmarkEnd w:id="78"/>
    </w:p>
    <w:p w14:paraId="12ADD43F" w14:textId="77777777" w:rsidR="00DD7803" w:rsidRPr="00506011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 xml:space="preserve">Справочник «Единицы измерения» используется для хранения и ввода единиц измерения материалов и их кодов. 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19"/>
        <w:gridCol w:w="3543"/>
        <w:gridCol w:w="2694"/>
      </w:tblGrid>
      <w:tr w:rsidR="00DD7803" w14:paraId="23BC4CFF" w14:textId="77777777" w:rsidTr="00135028">
        <w:tc>
          <w:tcPr>
            <w:tcW w:w="3119" w:type="dxa"/>
          </w:tcPr>
          <w:p w14:paraId="31B4224B" w14:textId="77777777" w:rsidR="00DD7803" w:rsidRPr="00135028" w:rsidRDefault="00DD7803" w:rsidP="006E25FC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color w:val="000000"/>
                <w:szCs w:val="24"/>
              </w:rPr>
              <w:t>Название</w:t>
            </w:r>
          </w:p>
        </w:tc>
        <w:tc>
          <w:tcPr>
            <w:tcW w:w="3543" w:type="dxa"/>
          </w:tcPr>
          <w:p w14:paraId="669473EE" w14:textId="77777777" w:rsidR="00DD7803" w:rsidRPr="00135028" w:rsidRDefault="00DD7803" w:rsidP="006E25FC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color w:val="000000"/>
                <w:szCs w:val="24"/>
              </w:rPr>
              <w:t>Описание</w:t>
            </w:r>
          </w:p>
        </w:tc>
        <w:tc>
          <w:tcPr>
            <w:tcW w:w="2694" w:type="dxa"/>
          </w:tcPr>
          <w:p w14:paraId="683065BF" w14:textId="77777777" w:rsidR="00DD7803" w:rsidRPr="00135028" w:rsidRDefault="00DD7803" w:rsidP="006E25FC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color w:val="000000"/>
                <w:szCs w:val="24"/>
              </w:rPr>
              <w:t>Тип данных</w:t>
            </w:r>
          </w:p>
        </w:tc>
      </w:tr>
      <w:tr w:rsidR="00DD7803" w14:paraId="59B67943" w14:textId="77777777" w:rsidTr="00135028">
        <w:tc>
          <w:tcPr>
            <w:tcW w:w="3119" w:type="dxa"/>
          </w:tcPr>
          <w:p w14:paraId="09E288BD" w14:textId="77777777" w:rsidR="00DD7803" w:rsidRPr="002C61D1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4"/>
              </w:rPr>
              <w:t>№</w:t>
            </w:r>
          </w:p>
        </w:tc>
        <w:tc>
          <w:tcPr>
            <w:tcW w:w="3543" w:type="dxa"/>
          </w:tcPr>
          <w:p w14:paraId="52A473AE" w14:textId="77777777" w:rsidR="00DD7803" w:rsidRPr="002C61D1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4"/>
              </w:rPr>
              <w:t>Нумерация автоматическая при добавлении</w:t>
            </w:r>
          </w:p>
        </w:tc>
        <w:tc>
          <w:tcPr>
            <w:tcW w:w="2694" w:type="dxa"/>
          </w:tcPr>
          <w:p w14:paraId="09F6BCD2" w14:textId="77777777" w:rsidR="00DD7803" w:rsidRPr="002C61D1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4"/>
                <w:lang w:val="en-US"/>
              </w:rPr>
              <w:t>Char(2)</w:t>
            </w:r>
          </w:p>
        </w:tc>
      </w:tr>
      <w:tr w:rsidR="00DD7803" w14:paraId="078CC519" w14:textId="77777777" w:rsidTr="00135028">
        <w:tc>
          <w:tcPr>
            <w:tcW w:w="3119" w:type="dxa"/>
          </w:tcPr>
          <w:p w14:paraId="4856E94A" w14:textId="77777777" w:rsidR="00DD7803" w:rsidRPr="002C61D1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0"/>
              </w:rPr>
              <w:t>Единицы измерения</w:t>
            </w:r>
          </w:p>
        </w:tc>
        <w:tc>
          <w:tcPr>
            <w:tcW w:w="3543" w:type="dxa"/>
          </w:tcPr>
          <w:p w14:paraId="49408F94" w14:textId="77777777" w:rsidR="00DD7803" w:rsidRPr="002C61D1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0"/>
              </w:rPr>
              <w:t>Единицы измерения</w:t>
            </w:r>
          </w:p>
        </w:tc>
        <w:tc>
          <w:tcPr>
            <w:tcW w:w="2694" w:type="dxa"/>
          </w:tcPr>
          <w:p w14:paraId="4CD0F67C" w14:textId="77777777" w:rsidR="00DD7803" w:rsidRPr="002C61D1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  <w:lang w:val="en-US"/>
              </w:rPr>
            </w:pPr>
            <w:r w:rsidRPr="002C61D1">
              <w:rPr>
                <w:color w:val="FF0000"/>
                <w:szCs w:val="20"/>
                <w:lang w:val="en-US"/>
              </w:rPr>
              <w:t>Char(10)</w:t>
            </w:r>
          </w:p>
        </w:tc>
      </w:tr>
      <w:tr w:rsidR="00DD7803" w14:paraId="153F6AA6" w14:textId="77777777" w:rsidTr="00135028">
        <w:tc>
          <w:tcPr>
            <w:tcW w:w="3119" w:type="dxa"/>
          </w:tcPr>
          <w:p w14:paraId="3E71FF96" w14:textId="77777777" w:rsidR="00DD7803" w:rsidRPr="002C61D1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0"/>
              </w:rPr>
              <w:t>Код</w:t>
            </w:r>
          </w:p>
        </w:tc>
        <w:tc>
          <w:tcPr>
            <w:tcW w:w="3543" w:type="dxa"/>
          </w:tcPr>
          <w:p w14:paraId="3666FD7A" w14:textId="77777777" w:rsidR="00DD7803" w:rsidRPr="002C61D1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0"/>
              </w:rPr>
              <w:t>Код</w:t>
            </w:r>
          </w:p>
        </w:tc>
        <w:tc>
          <w:tcPr>
            <w:tcW w:w="2694" w:type="dxa"/>
          </w:tcPr>
          <w:p w14:paraId="2816FEF3" w14:textId="77777777" w:rsidR="00DD7803" w:rsidRPr="002C61D1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  <w:lang w:val="en-US"/>
              </w:rPr>
            </w:pPr>
            <w:r w:rsidRPr="002C61D1">
              <w:rPr>
                <w:color w:val="FF0000"/>
                <w:szCs w:val="20"/>
                <w:lang w:val="en-US"/>
              </w:rPr>
              <w:t>Char(3)</w:t>
            </w:r>
          </w:p>
        </w:tc>
      </w:tr>
    </w:tbl>
    <w:p w14:paraId="3CEB28E3" w14:textId="77777777" w:rsidR="00DD7803" w:rsidRDefault="00DD7803" w:rsidP="00A87CB6">
      <w:pPr>
        <w:pStyle w:val="3"/>
        <w:numPr>
          <w:ilvl w:val="2"/>
          <w:numId w:val="6"/>
        </w:numPr>
        <w:spacing w:before="100" w:beforeAutospacing="1" w:after="100" w:afterAutospacing="1"/>
        <w:ind w:left="0" w:firstLine="709"/>
        <w:jc w:val="both"/>
      </w:pPr>
      <w:bookmarkStart w:id="79" w:name="_Toc446599503"/>
      <w:r w:rsidRPr="00CF2074">
        <w:lastRenderedPageBreak/>
        <w:t>Справочник «Оборудование»</w:t>
      </w:r>
      <w:bookmarkEnd w:id="79"/>
    </w:p>
    <w:p w14:paraId="248C6A5A" w14:textId="77777777" w:rsidR="00DD7803" w:rsidRPr="001D47DE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 xml:space="preserve">Справочник «Оборудование» используется для хранения и ввода используемого оборудования и его характеристик. </w:t>
      </w:r>
    </w:p>
    <w:tbl>
      <w:tblPr>
        <w:tblW w:w="9214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77"/>
        <w:gridCol w:w="3543"/>
        <w:gridCol w:w="2694"/>
      </w:tblGrid>
      <w:tr w:rsidR="00DD7803" w:rsidRPr="00CF2074" w14:paraId="1ACAA44E" w14:textId="77777777" w:rsidTr="00646BB9">
        <w:trPr>
          <w:trHeight w:val="291"/>
        </w:trPr>
        <w:tc>
          <w:tcPr>
            <w:tcW w:w="2977" w:type="dxa"/>
          </w:tcPr>
          <w:p w14:paraId="39D8C906" w14:textId="77777777" w:rsidR="00DD7803" w:rsidRPr="00CF2074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000000"/>
                <w:szCs w:val="24"/>
              </w:rPr>
            </w:pPr>
            <w:r w:rsidRPr="00CF2074">
              <w:rPr>
                <w:color w:val="000000"/>
                <w:szCs w:val="24"/>
              </w:rPr>
              <w:t>Название</w:t>
            </w:r>
          </w:p>
        </w:tc>
        <w:tc>
          <w:tcPr>
            <w:tcW w:w="3543" w:type="dxa"/>
          </w:tcPr>
          <w:p w14:paraId="4CA4CC36" w14:textId="77777777" w:rsidR="00DD7803" w:rsidRPr="00CF2074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000000"/>
                <w:szCs w:val="24"/>
              </w:rPr>
            </w:pPr>
            <w:r w:rsidRPr="00CF2074">
              <w:rPr>
                <w:color w:val="000000"/>
                <w:szCs w:val="24"/>
              </w:rPr>
              <w:t>Описание</w:t>
            </w:r>
          </w:p>
        </w:tc>
        <w:tc>
          <w:tcPr>
            <w:tcW w:w="2694" w:type="dxa"/>
          </w:tcPr>
          <w:p w14:paraId="693B1612" w14:textId="77777777" w:rsidR="00DD7803" w:rsidRPr="00CF2074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000000"/>
                <w:szCs w:val="24"/>
              </w:rPr>
            </w:pPr>
            <w:r w:rsidRPr="00CF2074">
              <w:rPr>
                <w:color w:val="000000"/>
                <w:szCs w:val="24"/>
              </w:rPr>
              <w:t>Тип данных</w:t>
            </w:r>
          </w:p>
        </w:tc>
      </w:tr>
      <w:tr w:rsidR="00DD7803" w:rsidRPr="00CF2074" w14:paraId="07624470" w14:textId="77777777" w:rsidTr="00646BB9">
        <w:trPr>
          <w:trHeight w:val="383"/>
        </w:trPr>
        <w:tc>
          <w:tcPr>
            <w:tcW w:w="2977" w:type="dxa"/>
          </w:tcPr>
          <w:p w14:paraId="6B0E1029" w14:textId="77777777" w:rsidR="00DD7803" w:rsidRPr="002C61D1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</w:rPr>
              <w:t>№</w:t>
            </w:r>
          </w:p>
        </w:tc>
        <w:tc>
          <w:tcPr>
            <w:tcW w:w="3543" w:type="dxa"/>
          </w:tcPr>
          <w:p w14:paraId="158EEE35" w14:textId="77777777" w:rsidR="00DD7803" w:rsidRPr="002C61D1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</w:rPr>
              <w:t>Нумерация автоматическая при добавлении</w:t>
            </w:r>
          </w:p>
        </w:tc>
        <w:tc>
          <w:tcPr>
            <w:tcW w:w="2694" w:type="dxa"/>
          </w:tcPr>
          <w:p w14:paraId="27551DBB" w14:textId="77777777" w:rsidR="00DD7803" w:rsidRPr="002C61D1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  <w:lang w:val="en-US"/>
              </w:rPr>
            </w:pPr>
            <w:r w:rsidRPr="002C61D1">
              <w:rPr>
                <w:color w:val="FF0000"/>
                <w:szCs w:val="24"/>
                <w:lang w:val="en-US"/>
              </w:rPr>
              <w:t>Char(2)</w:t>
            </w:r>
          </w:p>
        </w:tc>
      </w:tr>
      <w:tr w:rsidR="00DD7803" w:rsidRPr="00CF2074" w14:paraId="3CDB7C62" w14:textId="77777777" w:rsidTr="00646BB9">
        <w:trPr>
          <w:trHeight w:val="383"/>
        </w:trPr>
        <w:tc>
          <w:tcPr>
            <w:tcW w:w="2977" w:type="dxa"/>
          </w:tcPr>
          <w:p w14:paraId="5FE82453" w14:textId="77777777" w:rsidR="00DD7803" w:rsidRPr="002C61D1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</w:rPr>
              <w:t>Оборудование</w:t>
            </w:r>
          </w:p>
        </w:tc>
        <w:tc>
          <w:tcPr>
            <w:tcW w:w="3543" w:type="dxa"/>
          </w:tcPr>
          <w:p w14:paraId="67C6615C" w14:textId="77777777" w:rsidR="00DD7803" w:rsidRPr="002C61D1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</w:rPr>
              <w:t>Наименование оборудования</w:t>
            </w:r>
          </w:p>
        </w:tc>
        <w:tc>
          <w:tcPr>
            <w:tcW w:w="2694" w:type="dxa"/>
          </w:tcPr>
          <w:p w14:paraId="40920520" w14:textId="77777777" w:rsidR="00DD7803" w:rsidRPr="002C61D1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  <w:lang w:val="en-US"/>
              </w:rPr>
            </w:pPr>
            <w:r w:rsidRPr="002C61D1">
              <w:rPr>
                <w:color w:val="FF0000"/>
                <w:szCs w:val="24"/>
                <w:lang w:val="en-US"/>
              </w:rPr>
              <w:t>Char(30)</w:t>
            </w:r>
          </w:p>
        </w:tc>
      </w:tr>
      <w:tr w:rsidR="00DD7803" w:rsidRPr="00CF2074" w14:paraId="5A2C5D00" w14:textId="77777777" w:rsidTr="00646BB9">
        <w:trPr>
          <w:trHeight w:val="383"/>
        </w:trPr>
        <w:tc>
          <w:tcPr>
            <w:tcW w:w="2977" w:type="dxa"/>
          </w:tcPr>
          <w:p w14:paraId="4B3F9AAF" w14:textId="77777777" w:rsidR="00DD7803" w:rsidRPr="002C61D1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</w:rPr>
              <w:t>Размеры плит</w:t>
            </w:r>
          </w:p>
        </w:tc>
        <w:tc>
          <w:tcPr>
            <w:tcW w:w="3543" w:type="dxa"/>
          </w:tcPr>
          <w:p w14:paraId="621E18AB" w14:textId="77777777" w:rsidR="00DD7803" w:rsidRPr="002C61D1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</w:rPr>
              <w:t>Размеры плит, мм</w:t>
            </w:r>
          </w:p>
        </w:tc>
        <w:tc>
          <w:tcPr>
            <w:tcW w:w="2694" w:type="dxa"/>
          </w:tcPr>
          <w:p w14:paraId="37A543F2" w14:textId="77777777" w:rsidR="00DD7803" w:rsidRPr="002C61D1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  <w:lang w:val="en-US"/>
              </w:rPr>
            </w:pPr>
            <w:r w:rsidRPr="002C61D1">
              <w:rPr>
                <w:color w:val="FF0000"/>
                <w:szCs w:val="24"/>
                <w:lang w:val="en-US"/>
              </w:rPr>
              <w:t>Char(10)</w:t>
            </w:r>
          </w:p>
        </w:tc>
      </w:tr>
      <w:tr w:rsidR="00DD7803" w:rsidRPr="00CF2074" w14:paraId="7D0E974A" w14:textId="77777777" w:rsidTr="00646BB9">
        <w:trPr>
          <w:trHeight w:val="383"/>
        </w:trPr>
        <w:tc>
          <w:tcPr>
            <w:tcW w:w="2977" w:type="dxa"/>
          </w:tcPr>
          <w:p w14:paraId="72F8AAC7" w14:textId="77777777" w:rsidR="00DD7803" w:rsidRPr="002C61D1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</w:rPr>
              <w:t>Инв. №</w:t>
            </w:r>
          </w:p>
        </w:tc>
        <w:tc>
          <w:tcPr>
            <w:tcW w:w="3543" w:type="dxa"/>
          </w:tcPr>
          <w:p w14:paraId="48BC9612" w14:textId="77777777" w:rsidR="00DD7803" w:rsidRPr="002C61D1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</w:rPr>
              <w:t>Инвариантный номер</w:t>
            </w:r>
          </w:p>
        </w:tc>
        <w:tc>
          <w:tcPr>
            <w:tcW w:w="2694" w:type="dxa"/>
          </w:tcPr>
          <w:p w14:paraId="05D5FB19" w14:textId="77777777" w:rsidR="00DD7803" w:rsidRPr="002C61D1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  <w:lang w:val="en-US"/>
              </w:rPr>
            </w:pPr>
            <w:r w:rsidRPr="002C61D1">
              <w:rPr>
                <w:color w:val="FF0000"/>
                <w:szCs w:val="24"/>
                <w:lang w:val="en-US"/>
              </w:rPr>
              <w:t>Char(2)</w:t>
            </w:r>
          </w:p>
        </w:tc>
      </w:tr>
      <w:tr w:rsidR="00DD7803" w:rsidRPr="00CF2074" w14:paraId="5FD9E5C8" w14:textId="77777777" w:rsidTr="00646BB9">
        <w:trPr>
          <w:trHeight w:val="383"/>
        </w:trPr>
        <w:tc>
          <w:tcPr>
            <w:tcW w:w="2977" w:type="dxa"/>
          </w:tcPr>
          <w:p w14:paraId="33CEEE57" w14:textId="77777777" w:rsidR="00DD7803" w:rsidRPr="002C61D1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</w:rPr>
              <w:t>Количество плит</w:t>
            </w:r>
          </w:p>
        </w:tc>
        <w:tc>
          <w:tcPr>
            <w:tcW w:w="3543" w:type="dxa"/>
          </w:tcPr>
          <w:p w14:paraId="249A4E35" w14:textId="77777777" w:rsidR="00DD7803" w:rsidRPr="002C61D1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</w:rPr>
              <w:t xml:space="preserve">Количество плит, </w:t>
            </w:r>
            <w:proofErr w:type="spellStart"/>
            <w:r w:rsidRPr="002C61D1">
              <w:rPr>
                <w:color w:val="FF0000"/>
                <w:szCs w:val="24"/>
              </w:rPr>
              <w:t>шт</w:t>
            </w:r>
            <w:proofErr w:type="spellEnd"/>
          </w:p>
        </w:tc>
        <w:tc>
          <w:tcPr>
            <w:tcW w:w="2694" w:type="dxa"/>
          </w:tcPr>
          <w:p w14:paraId="4EB70F7C" w14:textId="77777777" w:rsidR="00DD7803" w:rsidRPr="002C61D1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  <w:lang w:val="en-US"/>
              </w:rPr>
            </w:pPr>
            <w:r w:rsidRPr="002C61D1">
              <w:rPr>
                <w:color w:val="FF0000"/>
                <w:szCs w:val="24"/>
                <w:lang w:val="en-US"/>
              </w:rPr>
              <w:t>Char(1)</w:t>
            </w:r>
          </w:p>
        </w:tc>
      </w:tr>
      <w:tr w:rsidR="00DD7803" w:rsidRPr="00CF2074" w14:paraId="59A3CD35" w14:textId="77777777" w:rsidTr="00646BB9">
        <w:trPr>
          <w:trHeight w:val="383"/>
        </w:trPr>
        <w:tc>
          <w:tcPr>
            <w:tcW w:w="2977" w:type="dxa"/>
          </w:tcPr>
          <w:p w14:paraId="45510C69" w14:textId="77777777" w:rsidR="00DD7803" w:rsidRPr="002C61D1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</w:rPr>
              <w:t>Мощность плит</w:t>
            </w:r>
          </w:p>
        </w:tc>
        <w:tc>
          <w:tcPr>
            <w:tcW w:w="3543" w:type="dxa"/>
          </w:tcPr>
          <w:p w14:paraId="5156016B" w14:textId="77777777" w:rsidR="00DD7803" w:rsidRPr="002C61D1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</w:rPr>
              <w:t>Мощность плит, КВт</w:t>
            </w:r>
            <w:r w:rsidRPr="002C61D1">
              <w:rPr>
                <w:color w:val="FF0000"/>
                <w:szCs w:val="24"/>
                <w:lang w:val="en-US"/>
              </w:rPr>
              <w:t>/</w:t>
            </w:r>
            <w:r w:rsidRPr="002C61D1">
              <w:rPr>
                <w:color w:val="FF0000"/>
                <w:szCs w:val="24"/>
              </w:rPr>
              <w:t>час</w:t>
            </w:r>
          </w:p>
        </w:tc>
        <w:tc>
          <w:tcPr>
            <w:tcW w:w="2694" w:type="dxa"/>
          </w:tcPr>
          <w:p w14:paraId="6B814793" w14:textId="77777777" w:rsidR="00DD7803" w:rsidRPr="002C61D1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  <w:lang w:val="en-US"/>
              </w:rPr>
            </w:pPr>
            <w:r w:rsidRPr="002C61D1">
              <w:rPr>
                <w:color w:val="FF0000"/>
                <w:szCs w:val="24"/>
                <w:lang w:val="en-US"/>
              </w:rPr>
              <w:t>Float(%.1f)</w:t>
            </w:r>
          </w:p>
        </w:tc>
      </w:tr>
      <w:tr w:rsidR="00DD7803" w:rsidRPr="00CF2074" w14:paraId="07C5199F" w14:textId="77777777" w:rsidTr="00646BB9">
        <w:trPr>
          <w:trHeight w:val="383"/>
        </w:trPr>
        <w:tc>
          <w:tcPr>
            <w:tcW w:w="2977" w:type="dxa"/>
          </w:tcPr>
          <w:p w14:paraId="7C045F5D" w14:textId="77777777" w:rsidR="00DD7803" w:rsidRPr="002C61D1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</w:rPr>
              <w:t>Мощность двигателя</w:t>
            </w:r>
          </w:p>
        </w:tc>
        <w:tc>
          <w:tcPr>
            <w:tcW w:w="3543" w:type="dxa"/>
          </w:tcPr>
          <w:p w14:paraId="4ECB6F51" w14:textId="77777777" w:rsidR="00DD7803" w:rsidRPr="002C61D1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</w:rPr>
              <w:t>Мощность двигателя,</w:t>
            </w:r>
            <w:r w:rsidRPr="002C61D1">
              <w:rPr>
                <w:color w:val="FF0000"/>
                <w:szCs w:val="24"/>
                <w:lang w:val="en-US"/>
              </w:rPr>
              <w:t xml:space="preserve"> </w:t>
            </w:r>
            <w:r w:rsidRPr="002C61D1">
              <w:rPr>
                <w:color w:val="FF0000"/>
                <w:szCs w:val="24"/>
              </w:rPr>
              <w:t>КВт</w:t>
            </w:r>
            <w:r w:rsidRPr="002C61D1">
              <w:rPr>
                <w:color w:val="FF0000"/>
                <w:szCs w:val="24"/>
                <w:lang w:val="en-US"/>
              </w:rPr>
              <w:t>/</w:t>
            </w:r>
            <w:r w:rsidRPr="002C61D1">
              <w:rPr>
                <w:color w:val="FF0000"/>
                <w:szCs w:val="24"/>
              </w:rPr>
              <w:t xml:space="preserve">час </w:t>
            </w:r>
          </w:p>
        </w:tc>
        <w:tc>
          <w:tcPr>
            <w:tcW w:w="2694" w:type="dxa"/>
          </w:tcPr>
          <w:p w14:paraId="6D7A4C11" w14:textId="77777777" w:rsidR="00DD7803" w:rsidRPr="002C61D1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  <w:lang w:val="en-US"/>
              </w:rPr>
              <w:t>Float(%.1f)</w:t>
            </w:r>
          </w:p>
        </w:tc>
      </w:tr>
      <w:tr w:rsidR="00DD7803" w:rsidRPr="00CF2074" w14:paraId="0CFC319B" w14:textId="77777777" w:rsidTr="00646BB9">
        <w:trPr>
          <w:trHeight w:val="383"/>
        </w:trPr>
        <w:tc>
          <w:tcPr>
            <w:tcW w:w="2977" w:type="dxa"/>
          </w:tcPr>
          <w:p w14:paraId="2F749C8A" w14:textId="77777777" w:rsidR="00DD7803" w:rsidRPr="002C61D1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</w:rPr>
              <w:t>Мощность общая</w:t>
            </w:r>
          </w:p>
        </w:tc>
        <w:tc>
          <w:tcPr>
            <w:tcW w:w="3543" w:type="dxa"/>
          </w:tcPr>
          <w:p w14:paraId="27A62151" w14:textId="77777777" w:rsidR="00DD7803" w:rsidRPr="002C61D1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</w:rPr>
              <w:t>Мощность общая, КВт</w:t>
            </w:r>
            <w:r w:rsidRPr="002C61D1">
              <w:rPr>
                <w:color w:val="FF0000"/>
                <w:szCs w:val="24"/>
                <w:lang w:val="en-US"/>
              </w:rPr>
              <w:t>/</w:t>
            </w:r>
            <w:r w:rsidRPr="002C61D1">
              <w:rPr>
                <w:color w:val="FF0000"/>
                <w:szCs w:val="24"/>
              </w:rPr>
              <w:t>час</w:t>
            </w:r>
          </w:p>
        </w:tc>
        <w:tc>
          <w:tcPr>
            <w:tcW w:w="2694" w:type="dxa"/>
          </w:tcPr>
          <w:p w14:paraId="2B58E955" w14:textId="77777777" w:rsidR="00DD7803" w:rsidRPr="002C61D1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  <w:lang w:val="en-US"/>
              </w:rPr>
              <w:t>Float(%.1f)</w:t>
            </w:r>
          </w:p>
        </w:tc>
      </w:tr>
      <w:tr w:rsidR="00DD7803" w:rsidRPr="00CF2074" w14:paraId="4A76851A" w14:textId="77777777" w:rsidTr="00646BB9">
        <w:trPr>
          <w:trHeight w:val="383"/>
        </w:trPr>
        <w:tc>
          <w:tcPr>
            <w:tcW w:w="2977" w:type="dxa"/>
          </w:tcPr>
          <w:p w14:paraId="4207C4FA" w14:textId="77777777" w:rsidR="00DD7803" w:rsidRPr="002C61D1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</w:rPr>
              <w:t xml:space="preserve">Цена </w:t>
            </w:r>
            <w:proofErr w:type="spellStart"/>
            <w:r w:rsidRPr="002C61D1">
              <w:rPr>
                <w:color w:val="FF0000"/>
                <w:szCs w:val="24"/>
              </w:rPr>
              <w:t>руб</w:t>
            </w:r>
            <w:proofErr w:type="spellEnd"/>
            <w:r w:rsidRPr="002C61D1">
              <w:rPr>
                <w:color w:val="FF0000"/>
                <w:szCs w:val="24"/>
                <w:lang w:val="en-US"/>
              </w:rPr>
              <w:t>/</w:t>
            </w:r>
            <w:proofErr w:type="spellStart"/>
            <w:r w:rsidRPr="002C61D1">
              <w:rPr>
                <w:color w:val="FF0000"/>
                <w:szCs w:val="24"/>
              </w:rPr>
              <w:t>КВтч</w:t>
            </w:r>
            <w:proofErr w:type="spellEnd"/>
          </w:p>
        </w:tc>
        <w:tc>
          <w:tcPr>
            <w:tcW w:w="3543" w:type="dxa"/>
          </w:tcPr>
          <w:p w14:paraId="3F1C711A" w14:textId="77777777" w:rsidR="00DD7803" w:rsidRPr="002C61D1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</w:rPr>
              <w:t xml:space="preserve">Цена электроэнергии, </w:t>
            </w:r>
            <w:proofErr w:type="spellStart"/>
            <w:r w:rsidRPr="002C61D1">
              <w:rPr>
                <w:color w:val="FF0000"/>
                <w:szCs w:val="24"/>
              </w:rPr>
              <w:t>руб</w:t>
            </w:r>
            <w:proofErr w:type="spellEnd"/>
            <w:r w:rsidRPr="002C61D1">
              <w:rPr>
                <w:color w:val="FF0000"/>
                <w:szCs w:val="24"/>
                <w:lang w:val="en-US"/>
              </w:rPr>
              <w:t>/</w:t>
            </w:r>
            <w:proofErr w:type="spellStart"/>
            <w:r w:rsidRPr="002C61D1">
              <w:rPr>
                <w:color w:val="FF0000"/>
                <w:szCs w:val="24"/>
              </w:rPr>
              <w:t>КВтч</w:t>
            </w:r>
            <w:proofErr w:type="spellEnd"/>
          </w:p>
        </w:tc>
        <w:tc>
          <w:tcPr>
            <w:tcW w:w="2694" w:type="dxa"/>
          </w:tcPr>
          <w:p w14:paraId="412BDAD2" w14:textId="77777777" w:rsidR="00DD7803" w:rsidRPr="002C61D1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  <w:lang w:val="en-US"/>
              </w:rPr>
              <w:t>Float(%.3f)</w:t>
            </w:r>
          </w:p>
        </w:tc>
      </w:tr>
      <w:tr w:rsidR="00DD7803" w:rsidRPr="00CF2074" w14:paraId="1D0A6470" w14:textId="77777777" w:rsidTr="00646BB9">
        <w:trPr>
          <w:trHeight w:val="383"/>
        </w:trPr>
        <w:tc>
          <w:tcPr>
            <w:tcW w:w="2977" w:type="dxa"/>
          </w:tcPr>
          <w:p w14:paraId="3FDD15FB" w14:textId="77777777" w:rsidR="00DD7803" w:rsidRPr="002C61D1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</w:rPr>
              <w:t xml:space="preserve">Цена </w:t>
            </w:r>
            <w:proofErr w:type="spellStart"/>
            <w:r w:rsidRPr="002C61D1">
              <w:rPr>
                <w:color w:val="FF0000"/>
                <w:szCs w:val="24"/>
              </w:rPr>
              <w:t>руб</w:t>
            </w:r>
            <w:proofErr w:type="spellEnd"/>
            <w:r w:rsidRPr="002C61D1">
              <w:rPr>
                <w:color w:val="FF0000"/>
                <w:szCs w:val="24"/>
                <w:lang w:val="en-US"/>
              </w:rPr>
              <w:t>/</w:t>
            </w:r>
            <w:r w:rsidRPr="002C61D1">
              <w:rPr>
                <w:color w:val="FF0000"/>
                <w:szCs w:val="24"/>
              </w:rPr>
              <w:t>мин</w:t>
            </w:r>
            <w:r w:rsidR="000B0911" w:rsidRPr="002C61D1">
              <w:rPr>
                <w:color w:val="FF0000"/>
                <w:szCs w:val="24"/>
              </w:rPr>
              <w:t>(ЦЭ)</w:t>
            </w:r>
          </w:p>
        </w:tc>
        <w:tc>
          <w:tcPr>
            <w:tcW w:w="3543" w:type="dxa"/>
          </w:tcPr>
          <w:p w14:paraId="1FA1085D" w14:textId="77777777" w:rsidR="00DD7803" w:rsidRPr="002C61D1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</w:rPr>
              <w:t xml:space="preserve">Цена электроэнергии, </w:t>
            </w:r>
            <w:proofErr w:type="spellStart"/>
            <w:r w:rsidRPr="002C61D1">
              <w:rPr>
                <w:color w:val="FF0000"/>
                <w:szCs w:val="24"/>
              </w:rPr>
              <w:t>руб</w:t>
            </w:r>
            <w:proofErr w:type="spellEnd"/>
            <w:r w:rsidRPr="002C61D1">
              <w:rPr>
                <w:color w:val="FF0000"/>
                <w:szCs w:val="24"/>
                <w:lang w:val="en-US"/>
              </w:rPr>
              <w:t>/</w:t>
            </w:r>
            <w:r w:rsidRPr="002C61D1">
              <w:rPr>
                <w:color w:val="FF0000"/>
                <w:szCs w:val="24"/>
              </w:rPr>
              <w:t>мин</w:t>
            </w:r>
          </w:p>
        </w:tc>
        <w:tc>
          <w:tcPr>
            <w:tcW w:w="2694" w:type="dxa"/>
          </w:tcPr>
          <w:p w14:paraId="7FCAAAE1" w14:textId="77777777" w:rsidR="00DD7803" w:rsidRPr="002C61D1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  <w:lang w:val="en-US"/>
              </w:rPr>
              <w:t>Float(%.3f)</w:t>
            </w:r>
          </w:p>
        </w:tc>
      </w:tr>
      <w:tr w:rsidR="00DD7803" w:rsidRPr="00CF2074" w14:paraId="6D40609F" w14:textId="77777777" w:rsidTr="00646BB9">
        <w:trPr>
          <w:trHeight w:val="70"/>
        </w:trPr>
        <w:tc>
          <w:tcPr>
            <w:tcW w:w="2977" w:type="dxa"/>
          </w:tcPr>
          <w:p w14:paraId="32BBE957" w14:textId="77777777" w:rsidR="00DD7803" w:rsidRPr="00CF2074" w:rsidRDefault="00DD7803" w:rsidP="006E25FC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CF2074">
              <w:rPr>
                <w:szCs w:val="24"/>
              </w:rPr>
              <w:t>Примечание</w:t>
            </w:r>
          </w:p>
        </w:tc>
        <w:tc>
          <w:tcPr>
            <w:tcW w:w="3543" w:type="dxa"/>
          </w:tcPr>
          <w:p w14:paraId="6DF38179" w14:textId="77777777" w:rsidR="00DD7803" w:rsidRPr="00CF2074" w:rsidRDefault="00DD7803" w:rsidP="006E25FC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CF2074">
              <w:rPr>
                <w:szCs w:val="24"/>
              </w:rPr>
              <w:t>Примечание</w:t>
            </w:r>
          </w:p>
        </w:tc>
        <w:tc>
          <w:tcPr>
            <w:tcW w:w="2694" w:type="dxa"/>
          </w:tcPr>
          <w:p w14:paraId="31BAFB1D" w14:textId="77777777" w:rsidR="00DD7803" w:rsidRPr="00CF2074" w:rsidRDefault="00DD7803" w:rsidP="006E25FC">
            <w:pPr>
              <w:spacing w:before="100" w:beforeAutospacing="1" w:after="100" w:afterAutospacing="1" w:line="360" w:lineRule="auto"/>
              <w:jc w:val="both"/>
              <w:rPr>
                <w:szCs w:val="24"/>
                <w:lang w:val="en-US"/>
              </w:rPr>
            </w:pPr>
            <w:r w:rsidRPr="00CF2074">
              <w:rPr>
                <w:szCs w:val="24"/>
                <w:lang w:val="en-US"/>
              </w:rPr>
              <w:t>Char(100)</w:t>
            </w:r>
          </w:p>
        </w:tc>
      </w:tr>
    </w:tbl>
    <w:p w14:paraId="59C7B2D7" w14:textId="77777777" w:rsidR="00DD7803" w:rsidRDefault="00DD7803" w:rsidP="00A87CB6">
      <w:pPr>
        <w:pStyle w:val="3"/>
        <w:numPr>
          <w:ilvl w:val="2"/>
          <w:numId w:val="6"/>
        </w:numPr>
        <w:spacing w:before="100" w:beforeAutospacing="1" w:after="100" w:afterAutospacing="1"/>
        <w:ind w:left="0" w:firstLine="709"/>
        <w:jc w:val="both"/>
      </w:pPr>
      <w:bookmarkStart w:id="80" w:name="_Toc446599504"/>
      <w:r>
        <w:t>Справочник «Константы»</w:t>
      </w:r>
      <w:bookmarkEnd w:id="80"/>
    </w:p>
    <w:p w14:paraId="5D24BE57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 xml:space="preserve">Справочник «Константы» используется для хранения констант, которые используются при составлении технологической карты </w:t>
      </w:r>
      <w:r w:rsidRPr="007B7900">
        <w:t>[</w:t>
      </w:r>
      <w:r>
        <w:t>п. 4.5.1</w:t>
      </w:r>
      <w:r w:rsidRPr="007B7900">
        <w:t>]</w:t>
      </w:r>
      <w:r>
        <w:t xml:space="preserve"> и расчете калькуляции </w:t>
      </w:r>
      <w:r w:rsidRPr="007B7900">
        <w:t>[</w:t>
      </w:r>
      <w:r>
        <w:t>п. 4.5.2</w:t>
      </w:r>
      <w:r w:rsidRPr="007B7900">
        <w:t>]</w:t>
      </w:r>
      <w:r>
        <w:t xml:space="preserve">. </w:t>
      </w:r>
    </w:p>
    <w:p w14:paraId="65A70072" w14:textId="77777777" w:rsidR="00DD7803" w:rsidRPr="007B7900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 xml:space="preserve">Предусмотрена возможность замены значений каждой константы.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36"/>
        <w:gridCol w:w="1837"/>
        <w:gridCol w:w="4117"/>
        <w:gridCol w:w="1961"/>
        <w:gridCol w:w="1937"/>
      </w:tblGrid>
      <w:tr w:rsidR="002C61D1" w14:paraId="7C7007F8" w14:textId="67E75D10" w:rsidTr="002C61D1">
        <w:trPr>
          <w:jc w:val="center"/>
        </w:trPr>
        <w:tc>
          <w:tcPr>
            <w:tcW w:w="1136" w:type="dxa"/>
          </w:tcPr>
          <w:p w14:paraId="52C90462" w14:textId="77777777" w:rsidR="002C61D1" w:rsidRPr="002C61D1" w:rsidRDefault="002C61D1" w:rsidP="00A87CB6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0"/>
              </w:rPr>
              <w:t>1</w:t>
            </w:r>
          </w:p>
        </w:tc>
        <w:tc>
          <w:tcPr>
            <w:tcW w:w="1837" w:type="dxa"/>
          </w:tcPr>
          <w:p w14:paraId="04B9FDD2" w14:textId="77777777" w:rsidR="002C61D1" w:rsidRPr="002C61D1" w:rsidRDefault="002C61D1" w:rsidP="00A87CB6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proofErr w:type="spellStart"/>
            <w:r w:rsidRPr="002C61D1">
              <w:rPr>
                <w:color w:val="FF0000"/>
                <w:szCs w:val="20"/>
              </w:rPr>
              <w:t>Ктр</w:t>
            </w:r>
            <w:proofErr w:type="spellEnd"/>
          </w:p>
        </w:tc>
        <w:tc>
          <w:tcPr>
            <w:tcW w:w="4117" w:type="dxa"/>
          </w:tcPr>
          <w:p w14:paraId="6E4B0913" w14:textId="77777777" w:rsidR="002C61D1" w:rsidRPr="002C61D1" w:rsidRDefault="002C61D1" w:rsidP="00A87CB6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0"/>
              </w:rPr>
              <w:t>Транспортные</w:t>
            </w:r>
          </w:p>
        </w:tc>
        <w:tc>
          <w:tcPr>
            <w:tcW w:w="1961" w:type="dxa"/>
          </w:tcPr>
          <w:p w14:paraId="4FA8090D" w14:textId="77777777" w:rsidR="002C61D1" w:rsidRPr="002C61D1" w:rsidRDefault="002C61D1" w:rsidP="00A87CB6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0"/>
              </w:rPr>
              <w:t>7%</w:t>
            </w:r>
          </w:p>
        </w:tc>
        <w:tc>
          <w:tcPr>
            <w:tcW w:w="1937" w:type="dxa"/>
          </w:tcPr>
          <w:p w14:paraId="31EA1F0E" w14:textId="3C7FA675" w:rsidR="002C61D1" w:rsidRPr="002C61D1" w:rsidRDefault="002C61D1" w:rsidP="00A87CB6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>
              <w:rPr>
                <w:color w:val="FF0000"/>
                <w:szCs w:val="20"/>
              </w:rPr>
              <w:t>0…100</w:t>
            </w:r>
          </w:p>
        </w:tc>
      </w:tr>
      <w:tr w:rsidR="002C61D1" w14:paraId="1F9F8D97" w14:textId="7DB639AB" w:rsidTr="002C61D1">
        <w:trPr>
          <w:jc w:val="center"/>
        </w:trPr>
        <w:tc>
          <w:tcPr>
            <w:tcW w:w="1136" w:type="dxa"/>
          </w:tcPr>
          <w:p w14:paraId="70EEA389" w14:textId="77777777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0"/>
              </w:rPr>
              <w:t>2</w:t>
            </w:r>
          </w:p>
        </w:tc>
        <w:tc>
          <w:tcPr>
            <w:tcW w:w="1837" w:type="dxa"/>
          </w:tcPr>
          <w:p w14:paraId="0E04B516" w14:textId="77777777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proofErr w:type="spellStart"/>
            <w:r w:rsidRPr="002C61D1">
              <w:rPr>
                <w:color w:val="FF0000"/>
                <w:szCs w:val="20"/>
              </w:rPr>
              <w:t>Кесн</w:t>
            </w:r>
            <w:proofErr w:type="spellEnd"/>
          </w:p>
        </w:tc>
        <w:tc>
          <w:tcPr>
            <w:tcW w:w="4117" w:type="dxa"/>
          </w:tcPr>
          <w:p w14:paraId="65A3B946" w14:textId="77777777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0"/>
              </w:rPr>
              <w:t>Отчисления ЕСН</w:t>
            </w:r>
          </w:p>
        </w:tc>
        <w:tc>
          <w:tcPr>
            <w:tcW w:w="1961" w:type="dxa"/>
          </w:tcPr>
          <w:p w14:paraId="550799AE" w14:textId="77777777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0"/>
              </w:rPr>
              <w:t>31%</w:t>
            </w:r>
          </w:p>
        </w:tc>
        <w:tc>
          <w:tcPr>
            <w:tcW w:w="1937" w:type="dxa"/>
          </w:tcPr>
          <w:p w14:paraId="52CF504D" w14:textId="63860660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CB45D6">
              <w:rPr>
                <w:color w:val="FF0000"/>
                <w:szCs w:val="20"/>
              </w:rPr>
              <w:t>0…100</w:t>
            </w:r>
          </w:p>
        </w:tc>
      </w:tr>
      <w:tr w:rsidR="002C61D1" w14:paraId="06E326A3" w14:textId="76488B7C" w:rsidTr="002C61D1">
        <w:trPr>
          <w:jc w:val="center"/>
        </w:trPr>
        <w:tc>
          <w:tcPr>
            <w:tcW w:w="1136" w:type="dxa"/>
          </w:tcPr>
          <w:p w14:paraId="4707AA7A" w14:textId="77777777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0"/>
              </w:rPr>
              <w:t>3</w:t>
            </w:r>
          </w:p>
        </w:tc>
        <w:tc>
          <w:tcPr>
            <w:tcW w:w="1837" w:type="dxa"/>
          </w:tcPr>
          <w:p w14:paraId="0C23F53F" w14:textId="77777777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proofErr w:type="spellStart"/>
            <w:r w:rsidRPr="002C61D1">
              <w:rPr>
                <w:color w:val="FF0000"/>
                <w:szCs w:val="20"/>
              </w:rPr>
              <w:t>Коб.цех</w:t>
            </w:r>
            <w:proofErr w:type="spellEnd"/>
          </w:p>
        </w:tc>
        <w:tc>
          <w:tcPr>
            <w:tcW w:w="4117" w:type="dxa"/>
          </w:tcPr>
          <w:p w14:paraId="5A842D14" w14:textId="77777777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0"/>
              </w:rPr>
              <w:t xml:space="preserve">Общецеховые </w:t>
            </w:r>
          </w:p>
        </w:tc>
        <w:tc>
          <w:tcPr>
            <w:tcW w:w="1961" w:type="dxa"/>
          </w:tcPr>
          <w:p w14:paraId="1BC24524" w14:textId="77777777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0"/>
              </w:rPr>
              <w:t>90%</w:t>
            </w:r>
          </w:p>
        </w:tc>
        <w:tc>
          <w:tcPr>
            <w:tcW w:w="1937" w:type="dxa"/>
          </w:tcPr>
          <w:p w14:paraId="581C1B5E" w14:textId="27AF6CBD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CB45D6">
              <w:rPr>
                <w:color w:val="FF0000"/>
                <w:szCs w:val="20"/>
              </w:rPr>
              <w:t>0…100</w:t>
            </w:r>
          </w:p>
        </w:tc>
      </w:tr>
      <w:tr w:rsidR="002C61D1" w14:paraId="552063FC" w14:textId="4952C0C9" w:rsidTr="002C61D1">
        <w:trPr>
          <w:jc w:val="center"/>
        </w:trPr>
        <w:tc>
          <w:tcPr>
            <w:tcW w:w="1136" w:type="dxa"/>
          </w:tcPr>
          <w:p w14:paraId="534DE34D" w14:textId="77777777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0"/>
              </w:rPr>
              <w:t>4</w:t>
            </w:r>
          </w:p>
        </w:tc>
        <w:tc>
          <w:tcPr>
            <w:tcW w:w="1837" w:type="dxa"/>
          </w:tcPr>
          <w:p w14:paraId="6E15E1A1" w14:textId="77777777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proofErr w:type="spellStart"/>
            <w:r w:rsidRPr="002C61D1">
              <w:rPr>
                <w:color w:val="FF0000"/>
                <w:szCs w:val="20"/>
              </w:rPr>
              <w:t>Коб.пр</w:t>
            </w:r>
            <w:proofErr w:type="spellEnd"/>
          </w:p>
        </w:tc>
        <w:tc>
          <w:tcPr>
            <w:tcW w:w="4117" w:type="dxa"/>
          </w:tcPr>
          <w:p w14:paraId="587DC377" w14:textId="77777777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0"/>
              </w:rPr>
              <w:t>Общепроизводственные</w:t>
            </w:r>
          </w:p>
        </w:tc>
        <w:tc>
          <w:tcPr>
            <w:tcW w:w="1961" w:type="dxa"/>
          </w:tcPr>
          <w:p w14:paraId="6BC08E4F" w14:textId="77777777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0"/>
              </w:rPr>
              <w:t>80%</w:t>
            </w:r>
          </w:p>
        </w:tc>
        <w:tc>
          <w:tcPr>
            <w:tcW w:w="1937" w:type="dxa"/>
          </w:tcPr>
          <w:p w14:paraId="06BABE7B" w14:textId="0FEB5CAA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CB45D6">
              <w:rPr>
                <w:color w:val="FF0000"/>
                <w:szCs w:val="20"/>
              </w:rPr>
              <w:t>0…100</w:t>
            </w:r>
          </w:p>
        </w:tc>
      </w:tr>
      <w:tr w:rsidR="002C61D1" w14:paraId="00D350FF" w14:textId="452A37E5" w:rsidTr="002C61D1">
        <w:trPr>
          <w:jc w:val="center"/>
        </w:trPr>
        <w:tc>
          <w:tcPr>
            <w:tcW w:w="1136" w:type="dxa"/>
          </w:tcPr>
          <w:p w14:paraId="56A89AFB" w14:textId="77777777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0"/>
              </w:rPr>
              <w:t>5</w:t>
            </w:r>
          </w:p>
        </w:tc>
        <w:tc>
          <w:tcPr>
            <w:tcW w:w="1837" w:type="dxa"/>
          </w:tcPr>
          <w:p w14:paraId="1D4E6042" w14:textId="77777777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proofErr w:type="spellStart"/>
            <w:r w:rsidRPr="002C61D1">
              <w:rPr>
                <w:color w:val="FF0000"/>
                <w:szCs w:val="20"/>
              </w:rPr>
              <w:t>Кэл</w:t>
            </w:r>
            <w:proofErr w:type="spellEnd"/>
          </w:p>
        </w:tc>
        <w:tc>
          <w:tcPr>
            <w:tcW w:w="4117" w:type="dxa"/>
          </w:tcPr>
          <w:p w14:paraId="62CF8BFB" w14:textId="77777777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0"/>
              </w:rPr>
              <w:t>Электроэнергия прочая</w:t>
            </w:r>
          </w:p>
        </w:tc>
        <w:tc>
          <w:tcPr>
            <w:tcW w:w="1961" w:type="dxa"/>
          </w:tcPr>
          <w:p w14:paraId="4F3A0B60" w14:textId="77777777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0"/>
              </w:rPr>
              <w:t>7%</w:t>
            </w:r>
          </w:p>
        </w:tc>
        <w:tc>
          <w:tcPr>
            <w:tcW w:w="1937" w:type="dxa"/>
          </w:tcPr>
          <w:p w14:paraId="7FAF2368" w14:textId="534E9C9B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CB45D6">
              <w:rPr>
                <w:color w:val="FF0000"/>
                <w:szCs w:val="20"/>
              </w:rPr>
              <w:t>0…100</w:t>
            </w:r>
          </w:p>
        </w:tc>
      </w:tr>
      <w:tr w:rsidR="002C61D1" w14:paraId="07AE2421" w14:textId="7CEE371A" w:rsidTr="002C61D1">
        <w:trPr>
          <w:jc w:val="center"/>
        </w:trPr>
        <w:tc>
          <w:tcPr>
            <w:tcW w:w="1136" w:type="dxa"/>
          </w:tcPr>
          <w:p w14:paraId="45D7086C" w14:textId="77777777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0"/>
              </w:rPr>
              <w:t>6</w:t>
            </w:r>
          </w:p>
        </w:tc>
        <w:tc>
          <w:tcPr>
            <w:tcW w:w="1837" w:type="dxa"/>
          </w:tcPr>
          <w:p w14:paraId="656B0381" w14:textId="77777777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proofErr w:type="spellStart"/>
            <w:r w:rsidRPr="002C61D1">
              <w:rPr>
                <w:color w:val="FF0000"/>
                <w:szCs w:val="20"/>
              </w:rPr>
              <w:t>Кнеп</w:t>
            </w:r>
            <w:proofErr w:type="spellEnd"/>
          </w:p>
        </w:tc>
        <w:tc>
          <w:tcPr>
            <w:tcW w:w="4117" w:type="dxa"/>
          </w:tcPr>
          <w:p w14:paraId="55726339" w14:textId="77777777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0"/>
              </w:rPr>
              <w:t>Непредвиденные</w:t>
            </w:r>
          </w:p>
        </w:tc>
        <w:tc>
          <w:tcPr>
            <w:tcW w:w="1961" w:type="dxa"/>
          </w:tcPr>
          <w:p w14:paraId="2055691C" w14:textId="77777777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0"/>
              </w:rPr>
              <w:t>1%</w:t>
            </w:r>
          </w:p>
        </w:tc>
        <w:tc>
          <w:tcPr>
            <w:tcW w:w="1937" w:type="dxa"/>
          </w:tcPr>
          <w:p w14:paraId="59C4D70E" w14:textId="09DABEA7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CB45D6">
              <w:rPr>
                <w:color w:val="FF0000"/>
                <w:szCs w:val="20"/>
              </w:rPr>
              <w:t>0…100</w:t>
            </w:r>
          </w:p>
        </w:tc>
      </w:tr>
      <w:tr w:rsidR="002C61D1" w14:paraId="53F2A056" w14:textId="6F7B229A" w:rsidTr="002C61D1">
        <w:trPr>
          <w:trHeight w:val="599"/>
          <w:jc w:val="center"/>
        </w:trPr>
        <w:tc>
          <w:tcPr>
            <w:tcW w:w="1136" w:type="dxa"/>
          </w:tcPr>
          <w:p w14:paraId="3EACA802" w14:textId="77777777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0"/>
              </w:rPr>
              <w:t>7</w:t>
            </w:r>
          </w:p>
        </w:tc>
        <w:tc>
          <w:tcPr>
            <w:tcW w:w="1837" w:type="dxa"/>
          </w:tcPr>
          <w:p w14:paraId="00B61A0A" w14:textId="77777777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0"/>
              </w:rPr>
              <w:t>Крен</w:t>
            </w:r>
          </w:p>
        </w:tc>
        <w:tc>
          <w:tcPr>
            <w:tcW w:w="4117" w:type="dxa"/>
          </w:tcPr>
          <w:p w14:paraId="6511A5C8" w14:textId="77777777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0"/>
              </w:rPr>
              <w:t>Рентабельность</w:t>
            </w:r>
          </w:p>
        </w:tc>
        <w:tc>
          <w:tcPr>
            <w:tcW w:w="1961" w:type="dxa"/>
          </w:tcPr>
          <w:p w14:paraId="7111D3AE" w14:textId="77777777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0"/>
              </w:rPr>
              <w:t>25%</w:t>
            </w:r>
          </w:p>
        </w:tc>
        <w:tc>
          <w:tcPr>
            <w:tcW w:w="1937" w:type="dxa"/>
          </w:tcPr>
          <w:p w14:paraId="61EB6B13" w14:textId="27D0C611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CB45D6">
              <w:rPr>
                <w:color w:val="FF0000"/>
                <w:szCs w:val="20"/>
              </w:rPr>
              <w:t>0…100</w:t>
            </w:r>
          </w:p>
        </w:tc>
      </w:tr>
      <w:tr w:rsidR="002C61D1" w14:paraId="0FA24511" w14:textId="1F779EEE" w:rsidTr="002C61D1">
        <w:trPr>
          <w:jc w:val="center"/>
        </w:trPr>
        <w:tc>
          <w:tcPr>
            <w:tcW w:w="1136" w:type="dxa"/>
          </w:tcPr>
          <w:p w14:paraId="1DFDF343" w14:textId="77777777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0"/>
              </w:rPr>
              <w:t>8</w:t>
            </w:r>
          </w:p>
        </w:tc>
        <w:tc>
          <w:tcPr>
            <w:tcW w:w="1837" w:type="dxa"/>
          </w:tcPr>
          <w:p w14:paraId="326A1A05" w14:textId="77777777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0"/>
              </w:rPr>
              <w:t>НДС</w:t>
            </w:r>
          </w:p>
        </w:tc>
        <w:tc>
          <w:tcPr>
            <w:tcW w:w="4117" w:type="dxa"/>
          </w:tcPr>
          <w:p w14:paraId="2B751300" w14:textId="77777777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0"/>
              </w:rPr>
              <w:t>НДС</w:t>
            </w:r>
          </w:p>
        </w:tc>
        <w:tc>
          <w:tcPr>
            <w:tcW w:w="1961" w:type="dxa"/>
          </w:tcPr>
          <w:p w14:paraId="4566B107" w14:textId="77777777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0"/>
              </w:rPr>
              <w:t>18%</w:t>
            </w:r>
          </w:p>
        </w:tc>
        <w:tc>
          <w:tcPr>
            <w:tcW w:w="1937" w:type="dxa"/>
          </w:tcPr>
          <w:p w14:paraId="4B18E0EF" w14:textId="0F4B32E6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CB45D6">
              <w:rPr>
                <w:color w:val="FF0000"/>
                <w:szCs w:val="20"/>
              </w:rPr>
              <w:t>0…100</w:t>
            </w:r>
          </w:p>
        </w:tc>
      </w:tr>
      <w:tr w:rsidR="002C61D1" w14:paraId="01232CA8" w14:textId="147A0DD0" w:rsidTr="002C61D1">
        <w:trPr>
          <w:jc w:val="center"/>
        </w:trPr>
        <w:tc>
          <w:tcPr>
            <w:tcW w:w="1136" w:type="dxa"/>
          </w:tcPr>
          <w:p w14:paraId="5F4069C0" w14:textId="77777777" w:rsidR="002C61D1" w:rsidRPr="002C61D1" w:rsidRDefault="002C61D1" w:rsidP="00A87CB6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0"/>
              </w:rPr>
              <w:t>9</w:t>
            </w:r>
          </w:p>
        </w:tc>
        <w:tc>
          <w:tcPr>
            <w:tcW w:w="1837" w:type="dxa"/>
          </w:tcPr>
          <w:p w14:paraId="4525DD04" w14:textId="77777777" w:rsidR="002C61D1" w:rsidRPr="002C61D1" w:rsidRDefault="002C61D1" w:rsidP="00A87CB6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proofErr w:type="spellStart"/>
            <w:r w:rsidRPr="002C61D1">
              <w:rPr>
                <w:color w:val="FF0000"/>
                <w:szCs w:val="20"/>
              </w:rPr>
              <w:t>Кст</w:t>
            </w:r>
            <w:proofErr w:type="spellEnd"/>
          </w:p>
        </w:tc>
        <w:tc>
          <w:tcPr>
            <w:tcW w:w="4117" w:type="dxa"/>
          </w:tcPr>
          <w:p w14:paraId="589CBC5E" w14:textId="77777777" w:rsidR="002C61D1" w:rsidRPr="002C61D1" w:rsidRDefault="002C61D1" w:rsidP="00A87CB6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0"/>
              </w:rPr>
              <w:t>Стоимость 1 мин времени, руб.</w:t>
            </w:r>
          </w:p>
        </w:tc>
        <w:tc>
          <w:tcPr>
            <w:tcW w:w="1961" w:type="dxa"/>
          </w:tcPr>
          <w:p w14:paraId="0FF33ACB" w14:textId="77777777" w:rsidR="002C61D1" w:rsidRPr="002C61D1" w:rsidRDefault="002C61D1" w:rsidP="00A87CB6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0"/>
              </w:rPr>
              <w:t>3,47</w:t>
            </w:r>
          </w:p>
        </w:tc>
        <w:tc>
          <w:tcPr>
            <w:tcW w:w="1937" w:type="dxa"/>
          </w:tcPr>
          <w:p w14:paraId="2970A800" w14:textId="75F4280F" w:rsidR="002C61D1" w:rsidRPr="002C61D1" w:rsidRDefault="002C61D1" w:rsidP="00A87CB6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>
              <w:rPr>
                <w:color w:val="FF0000"/>
                <w:szCs w:val="20"/>
              </w:rPr>
              <w:t>0,00…100,00</w:t>
            </w:r>
          </w:p>
        </w:tc>
      </w:tr>
    </w:tbl>
    <w:p w14:paraId="3D74D145" w14:textId="77777777" w:rsidR="00DD7803" w:rsidRDefault="00DD7803" w:rsidP="00A87CB6">
      <w:pPr>
        <w:pStyle w:val="3"/>
        <w:numPr>
          <w:ilvl w:val="2"/>
          <w:numId w:val="6"/>
        </w:numPr>
        <w:spacing w:before="100" w:beforeAutospacing="1" w:after="100" w:afterAutospacing="1"/>
        <w:ind w:left="0" w:firstLine="709"/>
        <w:jc w:val="both"/>
        <w:rPr>
          <w:rStyle w:val="af"/>
          <w:i w:val="0"/>
        </w:rPr>
      </w:pPr>
      <w:bookmarkStart w:id="81" w:name="_Toc446599505"/>
      <w:r>
        <w:rPr>
          <w:rStyle w:val="af"/>
          <w:i w:val="0"/>
        </w:rPr>
        <w:lastRenderedPageBreak/>
        <w:t>Справочник «Водители»</w:t>
      </w:r>
      <w:bookmarkEnd w:id="81"/>
    </w:p>
    <w:p w14:paraId="458D0C4C" w14:textId="77777777" w:rsidR="00DD7803" w:rsidRPr="001A5253" w:rsidRDefault="00DD7803" w:rsidP="006E25FC">
      <w:pPr>
        <w:spacing w:before="100" w:beforeAutospacing="1" w:after="100" w:afterAutospacing="1" w:line="360" w:lineRule="auto"/>
        <w:ind w:firstLine="709"/>
        <w:jc w:val="both"/>
      </w:pPr>
      <w:r w:rsidRPr="001A5253">
        <w:t>Справочник</w:t>
      </w:r>
      <w:r>
        <w:t xml:space="preserve"> «Водители» используется для ввода и хранения информации о водителях. Данные используются для последующего формирования товарно-транспортной накладной </w:t>
      </w:r>
      <w:r>
        <w:rPr>
          <w:lang w:val="en-US"/>
        </w:rPr>
        <w:t>[]</w:t>
      </w:r>
      <w:r>
        <w:t>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77"/>
        <w:gridCol w:w="3969"/>
        <w:gridCol w:w="2551"/>
      </w:tblGrid>
      <w:tr w:rsidR="00DD7803" w:rsidRPr="001A5253" w14:paraId="03884C6B" w14:textId="77777777" w:rsidTr="00135028">
        <w:tc>
          <w:tcPr>
            <w:tcW w:w="2977" w:type="dxa"/>
          </w:tcPr>
          <w:p w14:paraId="4F1DA8CF" w14:textId="77777777"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Название</w:t>
            </w:r>
          </w:p>
        </w:tc>
        <w:tc>
          <w:tcPr>
            <w:tcW w:w="3969" w:type="dxa"/>
          </w:tcPr>
          <w:p w14:paraId="3FE1E7F0" w14:textId="77777777"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Описание</w:t>
            </w:r>
          </w:p>
        </w:tc>
        <w:tc>
          <w:tcPr>
            <w:tcW w:w="2551" w:type="dxa"/>
          </w:tcPr>
          <w:p w14:paraId="588BBAC0" w14:textId="77777777"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Тип данных</w:t>
            </w:r>
          </w:p>
        </w:tc>
      </w:tr>
      <w:tr w:rsidR="00DD7803" w:rsidRPr="001A5253" w14:paraId="39C5BA14" w14:textId="77777777" w:rsidTr="00135028">
        <w:tc>
          <w:tcPr>
            <w:tcW w:w="2977" w:type="dxa"/>
          </w:tcPr>
          <w:p w14:paraId="1EE8513B" w14:textId="77777777" w:rsidR="00DD7803" w:rsidRPr="002C61D1" w:rsidRDefault="00DD7803" w:rsidP="00A87CB6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</w:rPr>
              <w:t>№</w:t>
            </w:r>
          </w:p>
        </w:tc>
        <w:tc>
          <w:tcPr>
            <w:tcW w:w="3969" w:type="dxa"/>
          </w:tcPr>
          <w:p w14:paraId="51810C4A" w14:textId="77777777" w:rsidR="00DD7803" w:rsidRPr="002C61D1" w:rsidRDefault="00DD7803" w:rsidP="00A87CB6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</w:rPr>
              <w:t>Нумерация автоматическая при добавлении</w:t>
            </w:r>
          </w:p>
        </w:tc>
        <w:tc>
          <w:tcPr>
            <w:tcW w:w="2551" w:type="dxa"/>
          </w:tcPr>
          <w:p w14:paraId="5EC15423" w14:textId="77777777" w:rsidR="00DD7803" w:rsidRPr="002C61D1" w:rsidRDefault="00DD7803" w:rsidP="00A87CB6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  <w:lang w:val="en-US"/>
              </w:rPr>
              <w:t>Char</w:t>
            </w:r>
            <w:r w:rsidRPr="002C61D1">
              <w:rPr>
                <w:color w:val="FF0000"/>
                <w:szCs w:val="24"/>
              </w:rPr>
              <w:t>(6)</w:t>
            </w:r>
          </w:p>
        </w:tc>
      </w:tr>
      <w:tr w:rsidR="00DD7803" w:rsidRPr="001A5253" w14:paraId="28F497E2" w14:textId="77777777" w:rsidTr="00135028">
        <w:tc>
          <w:tcPr>
            <w:tcW w:w="2977" w:type="dxa"/>
          </w:tcPr>
          <w:p w14:paraId="7180524D" w14:textId="77777777" w:rsidR="00DD7803" w:rsidRPr="002C61D1" w:rsidRDefault="00DD7803" w:rsidP="00A87CB6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</w:rPr>
              <w:t>Марка автомобиля</w:t>
            </w:r>
          </w:p>
        </w:tc>
        <w:tc>
          <w:tcPr>
            <w:tcW w:w="3969" w:type="dxa"/>
          </w:tcPr>
          <w:p w14:paraId="62E24749" w14:textId="77777777" w:rsidR="00DD7803" w:rsidRPr="002C61D1" w:rsidRDefault="00DD7803" w:rsidP="00A87CB6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</w:rPr>
              <w:t xml:space="preserve">Газель, Форд и </w:t>
            </w:r>
            <w:proofErr w:type="spellStart"/>
            <w:r w:rsidRPr="002C61D1">
              <w:rPr>
                <w:color w:val="FF0000"/>
                <w:szCs w:val="24"/>
              </w:rPr>
              <w:t>тд</w:t>
            </w:r>
            <w:proofErr w:type="spellEnd"/>
          </w:p>
        </w:tc>
        <w:tc>
          <w:tcPr>
            <w:tcW w:w="2551" w:type="dxa"/>
          </w:tcPr>
          <w:p w14:paraId="1DD5AA57" w14:textId="77777777" w:rsidR="00DD7803" w:rsidRPr="002C61D1" w:rsidRDefault="00DD7803" w:rsidP="00A87CB6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  <w:lang w:val="en-US"/>
              </w:rPr>
            </w:pPr>
            <w:r w:rsidRPr="002C61D1">
              <w:rPr>
                <w:color w:val="FF0000"/>
                <w:szCs w:val="24"/>
                <w:lang w:val="en-US"/>
              </w:rPr>
              <w:t>Char(15)</w:t>
            </w:r>
          </w:p>
        </w:tc>
      </w:tr>
      <w:tr w:rsidR="00DD7803" w:rsidRPr="001A5253" w14:paraId="6627F8FA" w14:textId="77777777" w:rsidTr="00135028">
        <w:tc>
          <w:tcPr>
            <w:tcW w:w="2977" w:type="dxa"/>
          </w:tcPr>
          <w:p w14:paraId="4A738F7E" w14:textId="77777777" w:rsidR="00DD7803" w:rsidRPr="002C61D1" w:rsidRDefault="00DD7803" w:rsidP="00A87CB6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</w:rPr>
              <w:t>Номерной знак</w:t>
            </w:r>
          </w:p>
        </w:tc>
        <w:tc>
          <w:tcPr>
            <w:tcW w:w="3969" w:type="dxa"/>
          </w:tcPr>
          <w:p w14:paraId="4E54BF2C" w14:textId="77777777" w:rsidR="00DD7803" w:rsidRPr="002C61D1" w:rsidRDefault="00DD7803" w:rsidP="00A87CB6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</w:rPr>
              <w:t>Х 789 ЕВ</w:t>
            </w:r>
          </w:p>
        </w:tc>
        <w:tc>
          <w:tcPr>
            <w:tcW w:w="2551" w:type="dxa"/>
          </w:tcPr>
          <w:p w14:paraId="2436D221" w14:textId="77777777" w:rsidR="00DD7803" w:rsidRPr="002C61D1" w:rsidRDefault="00DD7803" w:rsidP="00A87CB6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  <w:lang w:val="en-US"/>
              </w:rPr>
            </w:pPr>
            <w:r w:rsidRPr="002C61D1">
              <w:rPr>
                <w:color w:val="FF0000"/>
                <w:szCs w:val="24"/>
                <w:lang w:val="en-US"/>
              </w:rPr>
              <w:t>Char(200)</w:t>
            </w:r>
          </w:p>
        </w:tc>
      </w:tr>
      <w:tr w:rsidR="00DD7803" w:rsidRPr="001A5253" w14:paraId="347287B7" w14:textId="77777777" w:rsidTr="00135028">
        <w:tc>
          <w:tcPr>
            <w:tcW w:w="2977" w:type="dxa"/>
          </w:tcPr>
          <w:p w14:paraId="2687897B" w14:textId="77777777" w:rsidR="00DD7803" w:rsidRPr="002C61D1" w:rsidRDefault="00DD7803" w:rsidP="00A87CB6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</w:rPr>
              <w:t>Водитель</w:t>
            </w:r>
          </w:p>
        </w:tc>
        <w:tc>
          <w:tcPr>
            <w:tcW w:w="3969" w:type="dxa"/>
          </w:tcPr>
          <w:p w14:paraId="38B1F46C" w14:textId="77777777" w:rsidR="00DD7803" w:rsidRPr="002C61D1" w:rsidRDefault="00DD7803" w:rsidP="00A87CB6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</w:rPr>
              <w:t>Орлов П.Н.</w:t>
            </w:r>
          </w:p>
        </w:tc>
        <w:tc>
          <w:tcPr>
            <w:tcW w:w="2551" w:type="dxa"/>
          </w:tcPr>
          <w:p w14:paraId="1DFAAAAE" w14:textId="77777777" w:rsidR="00DD7803" w:rsidRPr="002C61D1" w:rsidRDefault="00DD7803" w:rsidP="00A87CB6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  <w:lang w:val="en-US"/>
              </w:rPr>
            </w:pPr>
            <w:r w:rsidRPr="002C61D1">
              <w:rPr>
                <w:color w:val="FF0000"/>
                <w:szCs w:val="24"/>
                <w:lang w:val="en-US"/>
              </w:rPr>
              <w:t>Float(%.3f)</w:t>
            </w:r>
          </w:p>
        </w:tc>
      </w:tr>
      <w:tr w:rsidR="00DD7803" w:rsidRPr="001A5253" w14:paraId="1EA9C697" w14:textId="77777777" w:rsidTr="00135028">
        <w:tc>
          <w:tcPr>
            <w:tcW w:w="2977" w:type="dxa"/>
          </w:tcPr>
          <w:p w14:paraId="28CD3B4B" w14:textId="77777777" w:rsidR="00DD7803" w:rsidRPr="002C61D1" w:rsidRDefault="00DD7803" w:rsidP="00A87CB6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</w:rPr>
              <w:t>Удостоверение</w:t>
            </w:r>
          </w:p>
        </w:tc>
        <w:tc>
          <w:tcPr>
            <w:tcW w:w="3969" w:type="dxa"/>
          </w:tcPr>
          <w:p w14:paraId="64686E7B" w14:textId="77777777" w:rsidR="00DD7803" w:rsidRPr="002C61D1" w:rsidRDefault="00DD7803" w:rsidP="00A87CB6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</w:rPr>
              <w:t>Паспортные данные</w:t>
            </w:r>
          </w:p>
        </w:tc>
        <w:tc>
          <w:tcPr>
            <w:tcW w:w="2551" w:type="dxa"/>
          </w:tcPr>
          <w:p w14:paraId="15635468" w14:textId="77777777" w:rsidR="00DD7803" w:rsidRPr="002C61D1" w:rsidRDefault="00DD7803" w:rsidP="00A87CB6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  <w:lang w:val="en-US"/>
              </w:rPr>
            </w:pPr>
            <w:r w:rsidRPr="002C61D1">
              <w:rPr>
                <w:color w:val="FF0000"/>
                <w:szCs w:val="24"/>
                <w:lang w:val="en-US"/>
              </w:rPr>
              <w:t>Char(20)</w:t>
            </w:r>
          </w:p>
        </w:tc>
      </w:tr>
    </w:tbl>
    <w:p w14:paraId="72345A28" w14:textId="77777777" w:rsidR="00DD7803" w:rsidRDefault="00DD7803" w:rsidP="006E25FC">
      <w:pPr>
        <w:pStyle w:val="2"/>
        <w:numPr>
          <w:ilvl w:val="1"/>
          <w:numId w:val="18"/>
        </w:numPr>
        <w:spacing w:before="100" w:beforeAutospacing="1" w:after="100" w:afterAutospacing="1" w:line="360" w:lineRule="auto"/>
        <w:ind w:left="0" w:firstLine="709"/>
        <w:jc w:val="both"/>
        <w:rPr>
          <w:noProof/>
          <w:lang w:eastAsia="ru-RU"/>
        </w:rPr>
      </w:pPr>
      <w:bookmarkStart w:id="82" w:name="_Toc446599506"/>
      <w:r>
        <w:rPr>
          <w:noProof/>
          <w:lang w:eastAsia="ru-RU"/>
        </w:rPr>
        <w:t>Модуль «Заявка»</w:t>
      </w:r>
      <w:bookmarkEnd w:id="82"/>
    </w:p>
    <w:p w14:paraId="5D739F6C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Модуль «Заявка»</w:t>
      </w:r>
      <w:r w:rsidR="00A87CB6">
        <w:rPr>
          <w:lang w:eastAsia="ru-RU"/>
        </w:rPr>
        <w:t xml:space="preserve"> (рис. 5)</w:t>
      </w:r>
      <w:r>
        <w:rPr>
          <w:lang w:eastAsia="ru-RU"/>
        </w:rPr>
        <w:t xml:space="preserve"> предназначен для регистрации поступающей заявки на предприятие.</w:t>
      </w:r>
    </w:p>
    <w:p w14:paraId="37B7EBD8" w14:textId="77777777" w:rsidR="00DD7803" w:rsidRDefault="00D26461" w:rsidP="00A87CB6">
      <w:pPr>
        <w:spacing w:before="100" w:beforeAutospacing="1" w:after="100" w:afterAutospacing="1" w:line="360" w:lineRule="auto"/>
        <w:jc w:val="both"/>
        <w:rPr>
          <w:noProof/>
          <w:lang w:eastAsia="ru-RU"/>
        </w:rPr>
      </w:pPr>
      <w:bookmarkStart w:id="83" w:name="_GoBack"/>
      <w:r w:rsidRPr="0067099A">
        <w:rPr>
          <w:noProof/>
          <w:lang w:eastAsia="ru-RU"/>
        </w:rPr>
        <w:drawing>
          <wp:inline distT="0" distB="0" distL="0" distR="0" wp14:anchorId="021F7E9F" wp14:editId="0D495C00">
            <wp:extent cx="6840855" cy="2760345"/>
            <wp:effectExtent l="0" t="0" r="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83"/>
    </w:p>
    <w:p w14:paraId="25DF8FBE" w14:textId="77777777" w:rsidR="00A87CB6" w:rsidRDefault="00A87CB6" w:rsidP="00A87CB6">
      <w:pPr>
        <w:spacing w:before="100" w:beforeAutospacing="1" w:after="100" w:afterAutospacing="1" w:line="36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t>Рисунок 5 – Заявка</w:t>
      </w:r>
    </w:p>
    <w:p w14:paraId="0C9A3070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Номер заявке присваивается автоматически по </w:t>
      </w:r>
      <w:commentRangeStart w:id="84"/>
      <w:commentRangeStart w:id="85"/>
      <w:r>
        <w:rPr>
          <w:lang w:eastAsia="ru-RU"/>
        </w:rPr>
        <w:t>порядку</w:t>
      </w:r>
      <w:commentRangeEnd w:id="84"/>
      <w:r w:rsidR="00400C32">
        <w:rPr>
          <w:rStyle w:val="af0"/>
        </w:rPr>
        <w:commentReference w:id="84"/>
      </w:r>
      <w:commentRangeEnd w:id="85"/>
      <w:r w:rsidR="003416DF">
        <w:rPr>
          <w:rStyle w:val="af0"/>
        </w:rPr>
        <w:commentReference w:id="85"/>
      </w:r>
      <w:r>
        <w:rPr>
          <w:lang w:eastAsia="ru-RU"/>
        </w:rPr>
        <w:t xml:space="preserve">. </w:t>
      </w:r>
    </w:p>
    <w:p w14:paraId="1240E5F3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Заполняются поля: дата регистрации, дата отгрузки (месяц выбирается из раскрывающегося списка), срок </w:t>
      </w:r>
      <w:commentRangeStart w:id="86"/>
      <w:r>
        <w:rPr>
          <w:lang w:eastAsia="ru-RU"/>
        </w:rPr>
        <w:t>изготовления</w:t>
      </w:r>
      <w:commentRangeEnd w:id="86"/>
      <w:r w:rsidR="000A56E7">
        <w:rPr>
          <w:rStyle w:val="af0"/>
        </w:rPr>
        <w:commentReference w:id="86"/>
      </w:r>
      <w:r>
        <w:rPr>
          <w:lang w:eastAsia="ru-RU"/>
        </w:rPr>
        <w:t>. Заказчик выбирается из раскрывающегося списка.</w:t>
      </w:r>
    </w:p>
    <w:p w14:paraId="5EC243AA" w14:textId="77777777" w:rsidR="00A0364A" w:rsidRDefault="00A0364A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 w:rsidRPr="00A0364A">
        <w:rPr>
          <w:u w:val="single"/>
          <w:lang w:eastAsia="ru-RU"/>
        </w:rPr>
        <w:t>Предусмотреть автоподстановку</w:t>
      </w:r>
      <w:r>
        <w:rPr>
          <w:lang w:eastAsia="ru-RU"/>
        </w:rPr>
        <w:t xml:space="preserve"> в полях, где возможна выборка данных из раскрывающегося списка.</w:t>
      </w:r>
    </w:p>
    <w:p w14:paraId="5DAAA6ED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ins w:id="87" w:author="staff" w:date="2016-03-29T20:40:00Z"/>
          <w:lang w:eastAsia="ru-RU"/>
        </w:rPr>
      </w:pPr>
      <w:r>
        <w:rPr>
          <w:lang w:eastAsia="ru-RU"/>
        </w:rPr>
        <w:lastRenderedPageBreak/>
        <w:t xml:space="preserve">Далее выбирается № </w:t>
      </w:r>
      <w:commentRangeStart w:id="88"/>
      <w:r>
        <w:rPr>
          <w:lang w:eastAsia="ru-RU"/>
        </w:rPr>
        <w:t xml:space="preserve">чертежа </w:t>
      </w:r>
      <w:commentRangeEnd w:id="88"/>
      <w:r w:rsidR="000A56E7">
        <w:rPr>
          <w:rStyle w:val="af0"/>
        </w:rPr>
        <w:commentReference w:id="88"/>
      </w:r>
      <w:r>
        <w:rPr>
          <w:lang w:eastAsia="ru-RU"/>
        </w:rPr>
        <w:t xml:space="preserve">(поле «Чертеж») из раскрывающегося списка, прописывается количество заказанных деталей. </w:t>
      </w:r>
      <w:commentRangeStart w:id="89"/>
      <w:r>
        <w:rPr>
          <w:lang w:eastAsia="ru-RU"/>
        </w:rPr>
        <w:t xml:space="preserve">Остальные данные подтягиваются автоматически из </w:t>
      </w:r>
      <w:commentRangeStart w:id="90"/>
      <w:r>
        <w:rPr>
          <w:lang w:eastAsia="ru-RU"/>
        </w:rPr>
        <w:t xml:space="preserve">модуля </w:t>
      </w:r>
      <w:commentRangeEnd w:id="89"/>
      <w:r w:rsidR="00653E1B">
        <w:rPr>
          <w:rStyle w:val="af0"/>
        </w:rPr>
        <w:commentReference w:id="89"/>
      </w:r>
      <w:commentRangeEnd w:id="90"/>
      <w:r w:rsidR="00653E1B">
        <w:rPr>
          <w:rStyle w:val="af0"/>
        </w:rPr>
        <w:commentReference w:id="90"/>
      </w:r>
      <w:r>
        <w:rPr>
          <w:lang w:eastAsia="ru-RU"/>
        </w:rPr>
        <w:t>«Чертежи».</w:t>
      </w:r>
    </w:p>
    <w:p w14:paraId="6815C2D1" w14:textId="6E814D78" w:rsidR="000A56E7" w:rsidRDefault="00CA2D0C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ins w:id="91" w:author="staff" w:date="2016-03-29T21:00:00Z">
        <w:r>
          <w:rPr>
            <w:lang w:eastAsia="ru-RU"/>
          </w:rPr>
          <w:t>(</w:t>
        </w:r>
      </w:ins>
      <w:ins w:id="92" w:author="staff" w:date="2016-03-29T20:40:00Z">
        <w:r w:rsidR="000A56E7">
          <w:rPr>
            <w:lang w:eastAsia="ru-RU"/>
          </w:rPr>
          <w:t xml:space="preserve">Строк в заявке обычно </w:t>
        </w:r>
        <w:r>
          <w:t>несколько)</w:t>
        </w:r>
      </w:ins>
    </w:p>
    <w:p w14:paraId="76D2A796" w14:textId="1CC0CFD1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proofErr w:type="gramStart"/>
      <w:r>
        <w:rPr>
          <w:lang w:eastAsia="ru-RU"/>
        </w:rPr>
        <w:t xml:space="preserve">Если в поле «Наличие оснастки» появляется «В ремонте» или «Утрачена», в поле «Срок изготовления оснастки» выставляется количество дней на изготовление </w:t>
      </w:r>
      <w:commentRangeStart w:id="93"/>
      <w:r>
        <w:rPr>
          <w:lang w:eastAsia="ru-RU"/>
        </w:rPr>
        <w:t>оснастки</w:t>
      </w:r>
      <w:commentRangeEnd w:id="93"/>
      <w:r w:rsidR="000A56E7">
        <w:rPr>
          <w:rStyle w:val="af0"/>
        </w:rPr>
        <w:commentReference w:id="93"/>
      </w:r>
      <w:r>
        <w:rPr>
          <w:lang w:eastAsia="ru-RU"/>
        </w:rPr>
        <w:t>.</w:t>
      </w:r>
      <w:ins w:id="94" w:author="staff" w:date="2016-03-29T20:41:00Z">
        <w:r w:rsidR="000A56E7">
          <w:rPr>
            <w:lang w:eastAsia="ru-RU"/>
          </w:rPr>
          <w:t xml:space="preserve"> (</w:t>
        </w:r>
        <w:r w:rsidR="000A56E7">
          <w:t>Выставляется вручную.</w:t>
        </w:r>
        <w:proofErr w:type="gramEnd"/>
        <w:r w:rsidR="000A56E7">
          <w:t xml:space="preserve"> Следует добавить поле по каждой строке заявки «Количество дней изготовления оснастки». </w:t>
        </w:r>
        <w:proofErr w:type="gramStart"/>
        <w:r w:rsidR="000A56E7">
          <w:t>В шапке не использовать)</w:t>
        </w:r>
      </w:ins>
      <w:proofErr w:type="gramEnd"/>
    </w:p>
    <w:p w14:paraId="0A742F5D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Если все поля </w:t>
      </w:r>
      <w:proofErr w:type="gramStart"/>
      <w:r>
        <w:rPr>
          <w:lang w:eastAsia="ru-RU"/>
        </w:rPr>
        <w:t>оказываются</w:t>
      </w:r>
      <w:proofErr w:type="gramEnd"/>
      <w:r>
        <w:rPr>
          <w:lang w:eastAsia="ru-RU"/>
        </w:rPr>
        <w:t xml:space="preserve"> заполнены (данная деталь изготавливалась и на нее есть необходимая оснастка) – выст</w:t>
      </w:r>
      <w:r w:rsidR="00BA083B">
        <w:rPr>
          <w:lang w:eastAsia="ru-RU"/>
        </w:rPr>
        <w:t xml:space="preserve">авляется заказчику текущий счет и формируются </w:t>
      </w:r>
      <w:r w:rsidR="00A87CB6">
        <w:rPr>
          <w:lang w:eastAsia="ru-RU"/>
        </w:rPr>
        <w:t xml:space="preserve">автоматически </w:t>
      </w:r>
      <w:r w:rsidR="00BA083B">
        <w:rPr>
          <w:lang w:eastAsia="ru-RU"/>
        </w:rPr>
        <w:t xml:space="preserve">все необходимые отчеты </w:t>
      </w:r>
      <w:r w:rsidR="00BA083B" w:rsidRPr="00BA083B">
        <w:rPr>
          <w:lang w:eastAsia="ru-RU"/>
        </w:rPr>
        <w:t>[4</w:t>
      </w:r>
      <w:r w:rsidR="00BA083B">
        <w:rPr>
          <w:lang w:eastAsia="ru-RU"/>
        </w:rPr>
        <w:t>.4.1 – 4.4.5</w:t>
      </w:r>
      <w:r w:rsidR="00BA083B" w:rsidRPr="00BA083B">
        <w:rPr>
          <w:lang w:eastAsia="ru-RU"/>
        </w:rPr>
        <w:t>]</w:t>
      </w:r>
      <w:r w:rsidR="00BA083B">
        <w:rPr>
          <w:lang w:eastAsia="ru-RU"/>
        </w:rPr>
        <w:t>.</w:t>
      </w:r>
      <w:r w:rsidR="00A87CB6">
        <w:rPr>
          <w:lang w:eastAsia="ru-RU"/>
        </w:rPr>
        <w:t xml:space="preserve"> </w:t>
      </w:r>
    </w:p>
    <w:p w14:paraId="2649BEA8" w14:textId="1EFB6ECF" w:rsidR="00995276" w:rsidRPr="00BA083B" w:rsidRDefault="00995276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В конце ставится итого по заявке (сумма).</w:t>
      </w:r>
      <w:ins w:id="95" w:author="staff" w:date="2016-03-29T20:41:00Z">
        <w:r w:rsidR="000A56E7">
          <w:rPr>
            <w:lang w:eastAsia="ru-RU"/>
          </w:rPr>
          <w:t xml:space="preserve"> </w:t>
        </w:r>
        <w:proofErr w:type="gramStart"/>
        <w:r w:rsidR="000A56E7">
          <w:rPr>
            <w:lang w:eastAsia="ru-RU"/>
          </w:rPr>
          <w:t>(</w:t>
        </w:r>
        <w:r w:rsidR="000A56E7">
          <w:t>Внизу после всех строк заявки поле ИТОГО - полная стоимость всей заявки.</w:t>
        </w:r>
        <w:proofErr w:type="gramEnd"/>
        <w:r w:rsidR="000A56E7">
          <w:t xml:space="preserve"> </w:t>
        </w:r>
        <w:proofErr w:type="gramStart"/>
        <w:r w:rsidR="000A56E7">
          <w:t>Суммирование по столбцу «Сумма»</w:t>
        </w:r>
      </w:ins>
      <w:ins w:id="96" w:author="staff" w:date="2016-03-29T20:42:00Z">
        <w:r w:rsidR="000A56E7">
          <w:t>)</w:t>
        </w:r>
      </w:ins>
      <w:proofErr w:type="gramEnd"/>
    </w:p>
    <w:p w14:paraId="7623EB86" w14:textId="77777777" w:rsidR="00BA083B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Если в списке необходимого чертежа нет, номер чертежа заносится вручную и одновременно в модуле «Чертежи» </w:t>
      </w:r>
      <w:r w:rsidRPr="00FE6397">
        <w:rPr>
          <w:lang w:eastAsia="ru-RU"/>
        </w:rPr>
        <w:t>[</w:t>
      </w:r>
      <w:r>
        <w:rPr>
          <w:lang w:eastAsia="ru-RU"/>
        </w:rPr>
        <w:t>п. 4.5</w:t>
      </w:r>
      <w:r w:rsidRPr="00FE6397">
        <w:rPr>
          <w:lang w:eastAsia="ru-RU"/>
        </w:rPr>
        <w:t>]</w:t>
      </w:r>
      <w:r>
        <w:rPr>
          <w:lang w:eastAsia="ru-RU"/>
        </w:rPr>
        <w:t xml:space="preserve"> добавляется запись с данным номером чертежа. Далее остальные поля заполняются, и на чертеж составляется технологическая карта и считается калькуляция. </w:t>
      </w:r>
    </w:p>
    <w:p w14:paraId="5B0F723B" w14:textId="044A709E" w:rsidR="00BE3B7C" w:rsidRDefault="00BE3B7C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Предусмотрен отбор по номеру заявки. </w:t>
      </w:r>
      <w:proofErr w:type="gramStart"/>
      <w:r>
        <w:rPr>
          <w:lang w:eastAsia="ru-RU"/>
        </w:rPr>
        <w:t>Введя номер заявки вся заявка появиться на</w:t>
      </w:r>
      <w:proofErr w:type="gramEnd"/>
      <w:r>
        <w:rPr>
          <w:lang w:eastAsia="ru-RU"/>
        </w:rPr>
        <w:t xml:space="preserve"> экране.</w:t>
      </w:r>
      <w:ins w:id="97" w:author="staff" w:date="2016-03-29T20:42:00Z">
        <w:r w:rsidR="000A56E7">
          <w:rPr>
            <w:lang w:eastAsia="ru-RU"/>
          </w:rPr>
          <w:t xml:space="preserve"> </w:t>
        </w:r>
        <w:proofErr w:type="gramStart"/>
        <w:r w:rsidR="000A56E7">
          <w:rPr>
            <w:lang w:eastAsia="ru-RU"/>
          </w:rPr>
          <w:t>(</w:t>
        </w:r>
        <w:r w:rsidR="000A56E7">
          <w:t xml:space="preserve">Список заявок </w:t>
        </w:r>
        <w:proofErr w:type="spellStart"/>
        <w:r w:rsidR="000A56E7">
          <w:t>предусморен</w:t>
        </w:r>
        <w:proofErr w:type="spellEnd"/>
        <w:r w:rsidR="000A56E7">
          <w:t xml:space="preserve"> в реестре заявок.</w:t>
        </w:r>
        <w:proofErr w:type="gramEnd"/>
        <w:r w:rsidR="000A56E7">
          <w:t xml:space="preserve"> Лучше сделать в самом модуле кнопке поиск, нажав на которую вводится номер заявки и открывается «отчет» по всей заявке</w:t>
        </w:r>
        <w:proofErr w:type="gramStart"/>
        <w:r w:rsidR="000A56E7">
          <w:rPr>
            <w:rStyle w:val="af0"/>
          </w:rPr>
          <w:t xml:space="preserve"> )</w:t>
        </w:r>
      </w:ins>
      <w:proofErr w:type="gramEnd"/>
    </w:p>
    <w:p w14:paraId="7A9E39B1" w14:textId="77777777" w:rsidR="00DD7803" w:rsidRDefault="00DD7803" w:rsidP="006E25FC">
      <w:pPr>
        <w:pStyle w:val="3"/>
        <w:spacing w:before="100" w:beforeAutospacing="1" w:after="100" w:afterAutospacing="1"/>
        <w:ind w:firstLine="709"/>
        <w:jc w:val="both"/>
        <w:rPr>
          <w:lang w:eastAsia="ru-RU"/>
        </w:rPr>
      </w:pPr>
      <w:bookmarkStart w:id="98" w:name="_Toc446599507"/>
      <w:r>
        <w:rPr>
          <w:lang w:eastAsia="ru-RU"/>
        </w:rPr>
        <w:t xml:space="preserve">4.4.1 Отчет «Текущий </w:t>
      </w:r>
      <w:commentRangeStart w:id="99"/>
      <w:commentRangeStart w:id="100"/>
      <w:commentRangeStart w:id="101"/>
      <w:r>
        <w:rPr>
          <w:lang w:eastAsia="ru-RU"/>
        </w:rPr>
        <w:t>счет</w:t>
      </w:r>
      <w:commentRangeEnd w:id="99"/>
      <w:r w:rsidR="000A56E7">
        <w:rPr>
          <w:rStyle w:val="af0"/>
          <w:rFonts w:eastAsia="Calibri"/>
          <w:b w:val="0"/>
        </w:rPr>
        <w:commentReference w:id="99"/>
      </w:r>
      <w:commentRangeEnd w:id="100"/>
      <w:commentRangeEnd w:id="101"/>
      <w:r w:rsidR="000A56E7">
        <w:rPr>
          <w:rStyle w:val="af0"/>
          <w:rFonts w:eastAsia="Calibri"/>
          <w:b w:val="0"/>
        </w:rPr>
        <w:commentReference w:id="100"/>
      </w:r>
      <w:r w:rsidR="000A56E7">
        <w:rPr>
          <w:rStyle w:val="af0"/>
          <w:rFonts w:eastAsia="Calibri"/>
          <w:b w:val="0"/>
        </w:rPr>
        <w:commentReference w:id="101"/>
      </w:r>
      <w:r>
        <w:rPr>
          <w:lang w:eastAsia="ru-RU"/>
        </w:rPr>
        <w:t>»</w:t>
      </w:r>
      <w:bookmarkEnd w:id="98"/>
    </w:p>
    <w:p w14:paraId="23182999" w14:textId="77777777" w:rsidR="00DD7803" w:rsidRDefault="00203B6F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см. п</w:t>
      </w:r>
      <w:r w:rsidR="001C32D0">
        <w:rPr>
          <w:lang w:eastAsia="ru-RU"/>
        </w:rPr>
        <w:t xml:space="preserve">риложение № 2 к договору 2016-04-01 от 1 апреля </w:t>
      </w:r>
      <w:r>
        <w:rPr>
          <w:lang w:eastAsia="ru-RU"/>
        </w:rPr>
        <w:t>2016 г.</w:t>
      </w:r>
    </w:p>
    <w:p w14:paraId="71009471" w14:textId="77777777" w:rsidR="00FB39AE" w:rsidRDefault="00FB39AE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Номер текущего счета совпадает с номером заявки.</w:t>
      </w:r>
    </w:p>
    <w:p w14:paraId="3E4BA64A" w14:textId="77777777" w:rsidR="00DD7803" w:rsidRDefault="00DD7803" w:rsidP="006E25FC">
      <w:pPr>
        <w:pStyle w:val="3"/>
        <w:spacing w:before="100" w:beforeAutospacing="1" w:after="100" w:afterAutospacing="1"/>
        <w:ind w:firstLine="709"/>
        <w:jc w:val="both"/>
        <w:rPr>
          <w:lang w:eastAsia="ru-RU"/>
        </w:rPr>
      </w:pPr>
      <w:bookmarkStart w:id="102" w:name="_Toc446599508"/>
      <w:r>
        <w:rPr>
          <w:lang w:eastAsia="ru-RU"/>
        </w:rPr>
        <w:t>4.4.2 Отчет «</w:t>
      </w:r>
      <w:commentRangeStart w:id="103"/>
      <w:commentRangeStart w:id="104"/>
      <w:r>
        <w:rPr>
          <w:lang w:eastAsia="ru-RU"/>
        </w:rPr>
        <w:t>Спецификация</w:t>
      </w:r>
      <w:commentRangeEnd w:id="103"/>
      <w:r w:rsidR="00C422BE">
        <w:rPr>
          <w:rStyle w:val="af0"/>
          <w:rFonts w:eastAsia="Calibri"/>
          <w:b w:val="0"/>
        </w:rPr>
        <w:commentReference w:id="103"/>
      </w:r>
      <w:commentRangeEnd w:id="104"/>
      <w:r w:rsidR="00C422BE">
        <w:rPr>
          <w:rStyle w:val="af0"/>
          <w:rFonts w:eastAsia="Calibri"/>
          <w:b w:val="0"/>
        </w:rPr>
        <w:commentReference w:id="104"/>
      </w:r>
      <w:r>
        <w:rPr>
          <w:lang w:eastAsia="ru-RU"/>
        </w:rPr>
        <w:t>»</w:t>
      </w:r>
      <w:bookmarkEnd w:id="102"/>
    </w:p>
    <w:p w14:paraId="77374CCE" w14:textId="77777777" w:rsidR="00BA083B" w:rsidRDefault="00BA083B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см. приложение № 3 </w:t>
      </w:r>
      <w:r w:rsidR="001C32D0">
        <w:rPr>
          <w:lang w:eastAsia="ru-RU"/>
        </w:rPr>
        <w:t>к договору 2016-04-01 от 1 апреля 2016 г.</w:t>
      </w:r>
    </w:p>
    <w:p w14:paraId="1F8A7891" w14:textId="77777777" w:rsidR="00DD7803" w:rsidRDefault="00DD7803" w:rsidP="006E25FC">
      <w:pPr>
        <w:pStyle w:val="3"/>
        <w:spacing w:before="100" w:beforeAutospacing="1" w:after="100" w:afterAutospacing="1"/>
        <w:ind w:firstLine="709"/>
        <w:jc w:val="both"/>
        <w:rPr>
          <w:lang w:eastAsia="ru-RU"/>
        </w:rPr>
      </w:pPr>
      <w:bookmarkStart w:id="105" w:name="_Toc446599509"/>
      <w:r>
        <w:rPr>
          <w:lang w:eastAsia="ru-RU"/>
        </w:rPr>
        <w:t>4.4.3 Отчет «Договор»</w:t>
      </w:r>
      <w:bookmarkEnd w:id="105"/>
    </w:p>
    <w:p w14:paraId="1E4024BA" w14:textId="77777777" w:rsidR="001C32D0" w:rsidRDefault="00BA083B" w:rsidP="001C32D0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см. приложение № 4 </w:t>
      </w:r>
      <w:bookmarkStart w:id="106" w:name="_Toc446599510"/>
      <w:r w:rsidR="001C32D0">
        <w:rPr>
          <w:lang w:eastAsia="ru-RU"/>
        </w:rPr>
        <w:t>к договору 2016-04-01 от 1 апреля 2016 г.</w:t>
      </w:r>
    </w:p>
    <w:p w14:paraId="1DCDA314" w14:textId="389EC3FC" w:rsidR="00DD7803" w:rsidRDefault="00DD7803" w:rsidP="00C422BE">
      <w:pPr>
        <w:pStyle w:val="3"/>
        <w:ind w:firstLine="708"/>
        <w:rPr>
          <w:lang w:eastAsia="ru-RU"/>
        </w:rPr>
      </w:pPr>
      <w:r>
        <w:rPr>
          <w:lang w:eastAsia="ru-RU"/>
        </w:rPr>
        <w:t xml:space="preserve">4.4.4 Отчет «Акт выполненных </w:t>
      </w:r>
      <w:commentRangeStart w:id="107"/>
      <w:r>
        <w:rPr>
          <w:lang w:eastAsia="ru-RU"/>
        </w:rPr>
        <w:t>работ</w:t>
      </w:r>
      <w:commentRangeEnd w:id="107"/>
      <w:r w:rsidR="00C422BE">
        <w:rPr>
          <w:rStyle w:val="af0"/>
          <w:rFonts w:eastAsia="Calibri"/>
          <w:b w:val="0"/>
        </w:rPr>
        <w:commentReference w:id="107"/>
      </w:r>
      <w:r>
        <w:rPr>
          <w:lang w:eastAsia="ru-RU"/>
        </w:rPr>
        <w:t>»</w:t>
      </w:r>
      <w:bookmarkEnd w:id="106"/>
    </w:p>
    <w:p w14:paraId="74F5EFE2" w14:textId="77777777" w:rsidR="001C32D0" w:rsidRDefault="00BA083B" w:rsidP="001C32D0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см. приложение № </w:t>
      </w:r>
      <w:bookmarkStart w:id="108" w:name="_Toc446599511"/>
      <w:r w:rsidR="001C32D0">
        <w:rPr>
          <w:lang w:eastAsia="ru-RU"/>
        </w:rPr>
        <w:t>к договору 2016-04-01 от 1 апреля 2016 г.</w:t>
      </w:r>
    </w:p>
    <w:p w14:paraId="1A00A518" w14:textId="77777777" w:rsidR="00DD7803" w:rsidRDefault="00DD7803" w:rsidP="001C32D0">
      <w:pPr>
        <w:pStyle w:val="3"/>
        <w:ind w:firstLine="708"/>
        <w:rPr>
          <w:lang w:eastAsia="ru-RU"/>
        </w:rPr>
      </w:pPr>
      <w:r>
        <w:rPr>
          <w:lang w:eastAsia="ru-RU"/>
        </w:rPr>
        <w:lastRenderedPageBreak/>
        <w:t>4.4.5 Отчет «Акт приема-передачи оснастки</w:t>
      </w:r>
      <w:bookmarkEnd w:id="108"/>
    </w:p>
    <w:p w14:paraId="25CA4417" w14:textId="77777777" w:rsidR="00BA083B" w:rsidRDefault="00BA083B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см. п</w:t>
      </w:r>
      <w:r w:rsidR="001C32D0">
        <w:rPr>
          <w:lang w:eastAsia="ru-RU"/>
        </w:rPr>
        <w:t>риложение № 6 к договору 2016-04-01 от 1 апреля</w:t>
      </w:r>
      <w:r>
        <w:rPr>
          <w:lang w:eastAsia="ru-RU"/>
        </w:rPr>
        <w:t xml:space="preserve"> 2016 г.</w:t>
      </w:r>
    </w:p>
    <w:p w14:paraId="47B68196" w14:textId="77777777" w:rsidR="000A56E7" w:rsidRDefault="00DD7803" w:rsidP="000A56E7">
      <w:pPr>
        <w:pStyle w:val="3"/>
        <w:spacing w:before="100" w:beforeAutospacing="1" w:after="100" w:afterAutospacing="1"/>
        <w:ind w:firstLine="709"/>
        <w:jc w:val="both"/>
        <w:rPr>
          <w:ins w:id="109" w:author="staff" w:date="2016-03-29T20:44:00Z"/>
          <w:lang w:eastAsia="ru-RU"/>
        </w:rPr>
      </w:pPr>
      <w:bookmarkStart w:id="110" w:name="_Toc446599512"/>
      <w:r>
        <w:rPr>
          <w:lang w:eastAsia="ru-RU"/>
        </w:rPr>
        <w:t>4.4.6 Реестр</w:t>
      </w:r>
      <w:bookmarkEnd w:id="110"/>
      <w:r>
        <w:rPr>
          <w:lang w:eastAsia="ru-RU"/>
        </w:rPr>
        <w:t xml:space="preserve"> </w:t>
      </w:r>
      <w:ins w:id="111" w:author="staff" w:date="2016-03-29T20:43:00Z">
        <w:r w:rsidR="000A56E7">
          <w:rPr>
            <w:lang w:eastAsia="ru-RU"/>
          </w:rPr>
          <w:t xml:space="preserve"> </w:t>
        </w:r>
      </w:ins>
    </w:p>
    <w:p w14:paraId="5BA2ECF0" w14:textId="43F81B11" w:rsidR="00DD7803" w:rsidRPr="000A56E7" w:rsidRDefault="000A56E7" w:rsidP="000A56E7">
      <w:pPr>
        <w:pStyle w:val="3"/>
        <w:spacing w:before="100" w:beforeAutospacing="1" w:after="100" w:afterAutospacing="1"/>
        <w:ind w:firstLine="709"/>
        <w:jc w:val="both"/>
        <w:rPr>
          <w:b w:val="0"/>
          <w:lang w:eastAsia="ru-RU"/>
        </w:rPr>
      </w:pPr>
      <w:ins w:id="112" w:author="staff" w:date="2016-03-29T20:43:00Z">
        <w:r w:rsidRPr="000A56E7">
          <w:rPr>
            <w:b w:val="0"/>
            <w:lang w:eastAsia="ru-RU"/>
          </w:rPr>
          <w:t xml:space="preserve">Нажимая </w:t>
        </w:r>
        <w:proofErr w:type="gramStart"/>
        <w:r w:rsidRPr="000A56E7">
          <w:rPr>
            <w:b w:val="0"/>
            <w:lang w:eastAsia="ru-RU"/>
          </w:rPr>
          <w:t>кнопку</w:t>
        </w:r>
        <w:proofErr w:type="gramEnd"/>
        <w:r w:rsidRPr="000A56E7">
          <w:rPr>
            <w:b w:val="0"/>
            <w:lang w:eastAsia="ru-RU"/>
          </w:rPr>
          <w:t xml:space="preserve"> реестр появляется таблица (форма) всех активных заявок со статусами. Заявки расположены по убыванию их номера. Т.е. последняя заявка (более поздняя) первая в списке и далее по убыванию.</w:t>
        </w:r>
      </w:ins>
      <w:ins w:id="113" w:author="staff" w:date="2016-03-29T20:44:00Z">
        <w:r w:rsidRPr="000A56E7">
          <w:rPr>
            <w:b w:val="0"/>
            <w:lang w:eastAsia="ru-RU"/>
          </w:rPr>
          <w:t xml:space="preserve"> </w:t>
        </w:r>
      </w:ins>
      <w:ins w:id="114" w:author="staff" w:date="2016-03-29T20:43:00Z">
        <w:r w:rsidRPr="000A56E7">
          <w:rPr>
            <w:b w:val="0"/>
            <w:lang w:eastAsia="ru-RU"/>
          </w:rPr>
          <w:t>Активные заявки – это те заявки, которые не были полностью отгружены</w:t>
        </w:r>
      </w:ins>
    </w:p>
    <w:p w14:paraId="14689113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Служит сводной таблицей по всем заявкам. Таблица содержит следующие поля:</w:t>
      </w:r>
    </w:p>
    <w:p w14:paraId="0A92503C" w14:textId="77777777" w:rsidR="00DD7803" w:rsidRDefault="00DD7803" w:rsidP="006E25FC">
      <w:pPr>
        <w:pStyle w:val="a4"/>
        <w:numPr>
          <w:ilvl w:val="0"/>
          <w:numId w:val="23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lang w:eastAsia="ru-RU"/>
        </w:rPr>
      </w:pPr>
      <w:r>
        <w:rPr>
          <w:lang w:eastAsia="ru-RU"/>
        </w:rPr>
        <w:t>номер заявки;</w:t>
      </w:r>
    </w:p>
    <w:p w14:paraId="2A1CC878" w14:textId="77777777" w:rsidR="00DD7803" w:rsidRDefault="00DD7803" w:rsidP="006E25FC">
      <w:pPr>
        <w:pStyle w:val="a4"/>
        <w:numPr>
          <w:ilvl w:val="0"/>
          <w:numId w:val="23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lang w:eastAsia="ru-RU"/>
        </w:rPr>
      </w:pPr>
      <w:r>
        <w:rPr>
          <w:lang w:eastAsia="ru-RU"/>
        </w:rPr>
        <w:t>дата регистрации;</w:t>
      </w:r>
    </w:p>
    <w:p w14:paraId="2D435FB0" w14:textId="77777777" w:rsidR="00DD7803" w:rsidRDefault="00DD7803" w:rsidP="006E25FC">
      <w:pPr>
        <w:pStyle w:val="a4"/>
        <w:numPr>
          <w:ilvl w:val="0"/>
          <w:numId w:val="23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lang w:eastAsia="ru-RU"/>
        </w:rPr>
      </w:pPr>
      <w:r>
        <w:rPr>
          <w:lang w:eastAsia="ru-RU"/>
        </w:rPr>
        <w:t>дата изготовления оснастки (если необходимо ее изготовление);</w:t>
      </w:r>
    </w:p>
    <w:p w14:paraId="0CBAB058" w14:textId="77777777" w:rsidR="00DD7803" w:rsidRDefault="00DD7803" w:rsidP="006E25FC">
      <w:pPr>
        <w:pStyle w:val="a4"/>
        <w:numPr>
          <w:ilvl w:val="0"/>
          <w:numId w:val="23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lang w:eastAsia="ru-RU"/>
        </w:rPr>
      </w:pPr>
      <w:r>
        <w:rPr>
          <w:lang w:eastAsia="ru-RU"/>
        </w:rPr>
        <w:t>срок изготовления;</w:t>
      </w:r>
    </w:p>
    <w:p w14:paraId="710BC56E" w14:textId="77777777" w:rsidR="00DD7803" w:rsidRDefault="00DD7803" w:rsidP="006E25FC">
      <w:pPr>
        <w:pStyle w:val="a4"/>
        <w:numPr>
          <w:ilvl w:val="0"/>
          <w:numId w:val="23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lang w:eastAsia="ru-RU"/>
        </w:rPr>
      </w:pPr>
      <w:r>
        <w:rPr>
          <w:lang w:eastAsia="ru-RU"/>
        </w:rPr>
        <w:t>дата отгрузки;</w:t>
      </w:r>
    </w:p>
    <w:p w14:paraId="6BA20644" w14:textId="77777777" w:rsidR="00DD7803" w:rsidRDefault="00DD7803" w:rsidP="006E25FC">
      <w:pPr>
        <w:pStyle w:val="a4"/>
        <w:numPr>
          <w:ilvl w:val="0"/>
          <w:numId w:val="23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lang w:eastAsia="ru-RU"/>
        </w:rPr>
      </w:pPr>
      <w:r>
        <w:rPr>
          <w:lang w:eastAsia="ru-RU"/>
        </w:rPr>
        <w:t>статус.</w:t>
      </w:r>
    </w:p>
    <w:p w14:paraId="41D761E7" w14:textId="77777777" w:rsidR="00DD7803" w:rsidRDefault="00DD7803" w:rsidP="006E25FC">
      <w:pPr>
        <w:pStyle w:val="a4"/>
        <w:spacing w:before="100" w:beforeAutospacing="1" w:after="100" w:afterAutospacing="1" w:line="360" w:lineRule="auto"/>
        <w:ind w:left="0" w:firstLine="709"/>
        <w:contextualSpacing w:val="0"/>
        <w:jc w:val="both"/>
        <w:rPr>
          <w:lang w:eastAsia="ru-RU"/>
        </w:rPr>
      </w:pPr>
      <w:r>
        <w:rPr>
          <w:lang w:eastAsia="ru-RU"/>
        </w:rPr>
        <w:t xml:space="preserve">Номер заявки и даты пополняются автоматически из модуля «Заявка» </w:t>
      </w:r>
      <w:r w:rsidRPr="00BA53F5">
        <w:rPr>
          <w:lang w:eastAsia="ru-RU"/>
        </w:rPr>
        <w:t>[</w:t>
      </w:r>
      <w:r>
        <w:rPr>
          <w:lang w:eastAsia="ru-RU"/>
        </w:rPr>
        <w:t>п. 4.4</w:t>
      </w:r>
      <w:r w:rsidRPr="00BA53F5">
        <w:rPr>
          <w:lang w:eastAsia="ru-RU"/>
        </w:rPr>
        <w:t>]</w:t>
      </w:r>
      <w:r>
        <w:rPr>
          <w:lang w:eastAsia="ru-RU"/>
        </w:rPr>
        <w:t>.</w:t>
      </w:r>
    </w:p>
    <w:p w14:paraId="7ED3B6DA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ab/>
        <w:t xml:space="preserve">Поле статус закрашен цветом (зеленый, желтый, красный). Зеленый цвет (есть запас времени на изготовление, т.е. дата отгрузки – дата регистрации </w:t>
      </w:r>
      <w:r w:rsidRPr="00D83759">
        <w:rPr>
          <w:lang w:eastAsia="ru-RU"/>
        </w:rPr>
        <w:t>&gt;</w:t>
      </w:r>
      <w:r>
        <w:rPr>
          <w:lang w:eastAsia="ru-RU"/>
        </w:rPr>
        <w:t xml:space="preserve"> срока изготовления + срок изготовления оснастки). Желтый цвет (время на изготовление совпадает со сроком на изготовление, т.е. дата отгрузки – дата регистрации = сроку изготовления + срок изготовления оснастки). Красный цвет (дата отгрузки – дата регистрации </w:t>
      </w:r>
      <w:r w:rsidRPr="00646BB9">
        <w:rPr>
          <w:lang w:eastAsia="ru-RU"/>
        </w:rPr>
        <w:t>&lt;</w:t>
      </w:r>
      <w:r>
        <w:rPr>
          <w:lang w:eastAsia="ru-RU"/>
        </w:rPr>
        <w:t xml:space="preserve"> срока изготовления + срок изготовления оснастки). </w:t>
      </w:r>
      <w:r w:rsidR="00A87CB6">
        <w:rPr>
          <w:lang w:eastAsia="ru-RU"/>
        </w:rPr>
        <w:t>В случае если необходимая оснастка имеется, срок изготовления оснастки берется за 0.</w:t>
      </w:r>
      <w:r>
        <w:rPr>
          <w:lang w:eastAsia="ru-RU"/>
        </w:rPr>
        <w:t xml:space="preserve"> </w:t>
      </w:r>
    </w:p>
    <w:p w14:paraId="1B1AC488" w14:textId="77777777" w:rsidR="00D26461" w:rsidRDefault="00D26461" w:rsidP="00D26461">
      <w:pPr>
        <w:pStyle w:val="3"/>
        <w:ind w:firstLine="708"/>
        <w:rPr>
          <w:lang w:eastAsia="ru-RU"/>
        </w:rPr>
      </w:pPr>
      <w:bookmarkStart w:id="115" w:name="_Toc446599513"/>
      <w:r>
        <w:rPr>
          <w:lang w:eastAsia="ru-RU"/>
        </w:rPr>
        <w:t>4.4.7 Сводный отчет по способу изготовления</w:t>
      </w:r>
      <w:bookmarkEnd w:id="115"/>
    </w:p>
    <w:p w14:paraId="6CF24848" w14:textId="77777777" w:rsidR="00D26461" w:rsidRDefault="00D26461" w:rsidP="00D26461">
      <w:pPr>
        <w:spacing w:before="100" w:beforeAutospacing="1" w:after="100" w:afterAutospacing="1" w:line="360" w:lineRule="auto"/>
        <w:jc w:val="both"/>
        <w:rPr>
          <w:lang w:eastAsia="ru-RU"/>
        </w:rPr>
      </w:pPr>
      <w:r>
        <w:rPr>
          <w:lang w:eastAsia="ru-RU"/>
        </w:rPr>
        <w:tab/>
        <w:t>Данный отчет содержит</w:t>
      </w:r>
      <w:r w:rsidR="00FB39AE">
        <w:rPr>
          <w:lang w:eastAsia="ru-RU"/>
        </w:rPr>
        <w:t xml:space="preserve"> следующую информацию по заявкам:</w:t>
      </w:r>
    </w:p>
    <w:p w14:paraId="25CBD8CF" w14:textId="77777777" w:rsidR="00FB39AE" w:rsidRDefault="00FB39AE" w:rsidP="00FB39AE">
      <w:pPr>
        <w:pStyle w:val="a4"/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lang w:eastAsia="ru-RU"/>
        </w:rPr>
      </w:pPr>
      <w:r>
        <w:rPr>
          <w:lang w:eastAsia="ru-RU"/>
        </w:rPr>
        <w:t>Номер заявки;</w:t>
      </w:r>
    </w:p>
    <w:p w14:paraId="18495159" w14:textId="77777777" w:rsidR="00FB39AE" w:rsidRDefault="00FB39AE" w:rsidP="00FB39AE">
      <w:pPr>
        <w:pStyle w:val="a4"/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lang w:eastAsia="ru-RU"/>
        </w:rPr>
      </w:pPr>
      <w:r>
        <w:rPr>
          <w:lang w:eastAsia="ru-RU"/>
        </w:rPr>
        <w:t>Чертеж (№ чертежа);</w:t>
      </w:r>
    </w:p>
    <w:p w14:paraId="4FC27622" w14:textId="77777777" w:rsidR="00FB39AE" w:rsidRDefault="00FB39AE" w:rsidP="00FB39AE">
      <w:pPr>
        <w:pStyle w:val="a4"/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lang w:eastAsia="ru-RU"/>
        </w:rPr>
      </w:pPr>
      <w:r>
        <w:rPr>
          <w:lang w:eastAsia="ru-RU"/>
        </w:rPr>
        <w:t>Группа;</w:t>
      </w:r>
    </w:p>
    <w:p w14:paraId="723AD608" w14:textId="77777777" w:rsidR="00FB39AE" w:rsidRDefault="00FB39AE" w:rsidP="00FB39AE">
      <w:pPr>
        <w:pStyle w:val="a4"/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lang w:eastAsia="ru-RU"/>
        </w:rPr>
      </w:pPr>
      <w:r>
        <w:rPr>
          <w:lang w:eastAsia="ru-RU"/>
        </w:rPr>
        <w:t>Наименование;</w:t>
      </w:r>
    </w:p>
    <w:p w14:paraId="5631EF62" w14:textId="77777777" w:rsidR="00FB39AE" w:rsidRDefault="00FB39AE" w:rsidP="00FB39AE">
      <w:pPr>
        <w:pStyle w:val="a4"/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lang w:eastAsia="ru-RU"/>
        </w:rPr>
      </w:pPr>
      <w:r>
        <w:rPr>
          <w:lang w:eastAsia="ru-RU"/>
        </w:rPr>
        <w:t>Количество (по заявке);</w:t>
      </w:r>
    </w:p>
    <w:p w14:paraId="54B973D1" w14:textId="77777777" w:rsidR="00FB39AE" w:rsidRDefault="00FB39AE" w:rsidP="00FB39AE">
      <w:pPr>
        <w:pStyle w:val="a4"/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lang w:eastAsia="ru-RU"/>
        </w:rPr>
      </w:pPr>
      <w:r>
        <w:rPr>
          <w:lang w:eastAsia="ru-RU"/>
        </w:rPr>
        <w:t xml:space="preserve">Время – </w:t>
      </w:r>
      <w:r>
        <w:rPr>
          <w:lang w:val="en-US" w:eastAsia="ru-RU"/>
        </w:rPr>
        <w:t>t</w:t>
      </w:r>
      <w:r>
        <w:rPr>
          <w:lang w:eastAsia="ru-RU"/>
        </w:rPr>
        <w:t>=</w:t>
      </w:r>
      <w:r>
        <w:rPr>
          <w:lang w:val="en-US" w:eastAsia="ru-RU"/>
        </w:rPr>
        <w:t>t</w:t>
      </w:r>
      <w:proofErr w:type="spellStart"/>
      <w:r>
        <w:rPr>
          <w:lang w:eastAsia="ru-RU"/>
        </w:rPr>
        <w:t>заг</w:t>
      </w:r>
      <w:proofErr w:type="spellEnd"/>
      <w:r>
        <w:rPr>
          <w:lang w:eastAsia="ru-RU"/>
        </w:rPr>
        <w:t>+</w:t>
      </w:r>
      <w:r>
        <w:rPr>
          <w:lang w:val="en-US" w:eastAsia="ru-RU"/>
        </w:rPr>
        <w:t>t</w:t>
      </w:r>
      <w:r>
        <w:rPr>
          <w:lang w:eastAsia="ru-RU"/>
        </w:rPr>
        <w:t>в+</w:t>
      </w:r>
      <w:r>
        <w:rPr>
          <w:lang w:val="en-US" w:eastAsia="ru-RU"/>
        </w:rPr>
        <w:t>t</w:t>
      </w:r>
      <w:proofErr w:type="spellStart"/>
      <w:r>
        <w:rPr>
          <w:lang w:eastAsia="ru-RU"/>
        </w:rPr>
        <w:t>выгр</w:t>
      </w:r>
      <w:proofErr w:type="spellEnd"/>
      <w:r>
        <w:rPr>
          <w:lang w:eastAsia="ru-RU"/>
        </w:rPr>
        <w:t xml:space="preserve"> (берется из технологической карты чертежа </w:t>
      </w:r>
      <w:r w:rsidRPr="00FB39AE">
        <w:rPr>
          <w:lang w:eastAsia="ru-RU"/>
        </w:rPr>
        <w:t>[</w:t>
      </w:r>
      <w:r>
        <w:rPr>
          <w:lang w:eastAsia="ru-RU"/>
        </w:rPr>
        <w:t>п. 4.5.2</w:t>
      </w:r>
      <w:r w:rsidRPr="00FB39AE">
        <w:rPr>
          <w:lang w:eastAsia="ru-RU"/>
        </w:rPr>
        <w:t>]</w:t>
      </w:r>
      <w:r>
        <w:rPr>
          <w:lang w:eastAsia="ru-RU"/>
        </w:rPr>
        <w:t xml:space="preserve">). </w:t>
      </w:r>
    </w:p>
    <w:p w14:paraId="699D045F" w14:textId="77777777" w:rsidR="00FB39AE" w:rsidRDefault="00FB39AE" w:rsidP="00FB39AE">
      <w:pPr>
        <w:pStyle w:val="a4"/>
        <w:spacing w:before="100" w:beforeAutospacing="1" w:after="100" w:afterAutospacing="1" w:line="360" w:lineRule="auto"/>
        <w:jc w:val="both"/>
        <w:rPr>
          <w:lang w:eastAsia="ru-RU"/>
        </w:rPr>
      </w:pPr>
      <w:r>
        <w:rPr>
          <w:lang w:eastAsia="ru-RU"/>
        </w:rPr>
        <w:t xml:space="preserve">Группировка ведется по всем способам изготовления </w:t>
      </w:r>
      <w:r w:rsidRPr="00FB39AE">
        <w:rPr>
          <w:lang w:eastAsia="ru-RU"/>
        </w:rPr>
        <w:t>[</w:t>
      </w:r>
      <w:r>
        <w:rPr>
          <w:lang w:eastAsia="ru-RU"/>
        </w:rPr>
        <w:t>п. 4.3.4</w:t>
      </w:r>
      <w:r w:rsidRPr="00FB39AE">
        <w:rPr>
          <w:lang w:eastAsia="ru-RU"/>
        </w:rPr>
        <w:t>]</w:t>
      </w:r>
      <w:r>
        <w:rPr>
          <w:lang w:eastAsia="ru-RU"/>
        </w:rPr>
        <w:t>.</w:t>
      </w:r>
    </w:p>
    <w:p w14:paraId="47BD9C7C" w14:textId="77777777" w:rsidR="00FB39AE" w:rsidRDefault="00FB39AE" w:rsidP="00FB39AE">
      <w:pPr>
        <w:pStyle w:val="a4"/>
        <w:spacing w:before="100" w:beforeAutospacing="1" w:after="100" w:afterAutospacing="1" w:line="360" w:lineRule="auto"/>
        <w:jc w:val="both"/>
        <w:rPr>
          <w:lang w:eastAsia="ru-RU"/>
        </w:rPr>
      </w:pPr>
      <w:r>
        <w:rPr>
          <w:lang w:eastAsia="ru-RU"/>
        </w:rPr>
        <w:t>Отчет формируется на текущую дату текущего месяца и за любой месяц (выбор месяца).</w:t>
      </w:r>
    </w:p>
    <w:p w14:paraId="50291112" w14:textId="77777777" w:rsidR="00FB39AE" w:rsidRDefault="00FB39AE" w:rsidP="00FB39AE">
      <w:pPr>
        <w:pStyle w:val="3"/>
        <w:ind w:firstLine="708"/>
        <w:rPr>
          <w:lang w:eastAsia="ru-RU"/>
        </w:rPr>
      </w:pPr>
      <w:bookmarkStart w:id="116" w:name="_Toc446599514"/>
      <w:r>
        <w:rPr>
          <w:lang w:eastAsia="ru-RU"/>
        </w:rPr>
        <w:lastRenderedPageBreak/>
        <w:t>4.4.8 Учет прямых затрат на заявку</w:t>
      </w:r>
      <w:bookmarkEnd w:id="116"/>
    </w:p>
    <w:p w14:paraId="5280B914" w14:textId="77777777" w:rsidR="00FB39AE" w:rsidRDefault="00FB39AE" w:rsidP="00FB39AE">
      <w:pPr>
        <w:rPr>
          <w:lang w:eastAsia="ru-RU"/>
        </w:rPr>
      </w:pPr>
      <w:r>
        <w:rPr>
          <w:lang w:eastAsia="ru-RU"/>
        </w:rPr>
        <w:tab/>
        <w:t>Формируется сводная таблица, которая содержит следующие поля:</w:t>
      </w:r>
    </w:p>
    <w:p w14:paraId="2F49106E" w14:textId="77777777" w:rsidR="00FB39AE" w:rsidRDefault="00FB39AE" w:rsidP="00FB39AE">
      <w:pPr>
        <w:pStyle w:val="a4"/>
        <w:numPr>
          <w:ilvl w:val="0"/>
          <w:numId w:val="32"/>
        </w:numPr>
        <w:rPr>
          <w:lang w:eastAsia="ru-RU"/>
        </w:rPr>
      </w:pPr>
      <w:r>
        <w:rPr>
          <w:lang w:eastAsia="ru-RU"/>
        </w:rPr>
        <w:t>чертеж;</w:t>
      </w:r>
    </w:p>
    <w:p w14:paraId="21080F79" w14:textId="77777777" w:rsidR="00FB39AE" w:rsidRDefault="00FB39AE" w:rsidP="00FB39AE">
      <w:pPr>
        <w:pStyle w:val="a4"/>
        <w:numPr>
          <w:ilvl w:val="0"/>
          <w:numId w:val="32"/>
        </w:numPr>
        <w:rPr>
          <w:lang w:eastAsia="ru-RU"/>
        </w:rPr>
      </w:pPr>
      <w:r>
        <w:rPr>
          <w:lang w:eastAsia="ru-RU"/>
        </w:rPr>
        <w:t>группа;</w:t>
      </w:r>
    </w:p>
    <w:p w14:paraId="4D4661AF" w14:textId="77777777" w:rsidR="00FB39AE" w:rsidRDefault="00FB39AE" w:rsidP="00FB39AE">
      <w:pPr>
        <w:pStyle w:val="a4"/>
        <w:numPr>
          <w:ilvl w:val="0"/>
          <w:numId w:val="32"/>
        </w:numPr>
        <w:rPr>
          <w:lang w:eastAsia="ru-RU"/>
        </w:rPr>
      </w:pPr>
      <w:r>
        <w:rPr>
          <w:lang w:eastAsia="ru-RU"/>
        </w:rPr>
        <w:t>наименование;</w:t>
      </w:r>
    </w:p>
    <w:p w14:paraId="201E506A" w14:textId="77777777" w:rsidR="00FB39AE" w:rsidRDefault="00FB39AE" w:rsidP="00FB39AE">
      <w:pPr>
        <w:pStyle w:val="a4"/>
        <w:numPr>
          <w:ilvl w:val="0"/>
          <w:numId w:val="32"/>
        </w:numPr>
        <w:rPr>
          <w:lang w:eastAsia="ru-RU"/>
        </w:rPr>
      </w:pPr>
      <w:r>
        <w:rPr>
          <w:lang w:eastAsia="ru-RU"/>
        </w:rPr>
        <w:t>количество деталей;</w:t>
      </w:r>
    </w:p>
    <w:p w14:paraId="45FFC42E" w14:textId="77777777" w:rsidR="00FB39AE" w:rsidRDefault="00FB39AE" w:rsidP="00FB39AE">
      <w:pPr>
        <w:numPr>
          <w:ilvl w:val="0"/>
          <w:numId w:val="32"/>
        </w:numPr>
        <w:jc w:val="both"/>
      </w:pPr>
      <w:r>
        <w:t>сырье и материалы (сумма);</w:t>
      </w:r>
    </w:p>
    <w:p w14:paraId="0015F21B" w14:textId="77777777" w:rsidR="00FB39AE" w:rsidRDefault="00FB39AE" w:rsidP="00FB39AE">
      <w:pPr>
        <w:numPr>
          <w:ilvl w:val="0"/>
          <w:numId w:val="32"/>
        </w:numPr>
        <w:jc w:val="both"/>
      </w:pPr>
      <w:r>
        <w:t>основная зарплата</w:t>
      </w:r>
      <w:r w:rsidR="00995276">
        <w:t xml:space="preserve"> </w:t>
      </w:r>
      <w:r>
        <w:t>(сумма);</w:t>
      </w:r>
    </w:p>
    <w:p w14:paraId="64F59DAB" w14:textId="77777777" w:rsidR="00FB39AE" w:rsidRDefault="00995276" w:rsidP="00FB39AE">
      <w:pPr>
        <w:numPr>
          <w:ilvl w:val="0"/>
          <w:numId w:val="32"/>
        </w:numPr>
        <w:jc w:val="both"/>
      </w:pPr>
      <w:r>
        <w:t>транспортные (сумма);</w:t>
      </w:r>
    </w:p>
    <w:p w14:paraId="3DAE9B3D" w14:textId="77777777" w:rsidR="00FB39AE" w:rsidRDefault="00FB39AE" w:rsidP="00FB39AE">
      <w:pPr>
        <w:numPr>
          <w:ilvl w:val="0"/>
          <w:numId w:val="32"/>
        </w:numPr>
        <w:jc w:val="both"/>
      </w:pPr>
      <w:r>
        <w:t>электроэнергия для формовых(сумма);</w:t>
      </w:r>
    </w:p>
    <w:p w14:paraId="6E864CC6" w14:textId="77777777" w:rsidR="00FB39AE" w:rsidRDefault="00FB39AE" w:rsidP="00FB39AE">
      <w:pPr>
        <w:numPr>
          <w:ilvl w:val="0"/>
          <w:numId w:val="32"/>
        </w:numPr>
        <w:jc w:val="both"/>
      </w:pPr>
      <w:r>
        <w:t>электроэнергия прочая(сумма);</w:t>
      </w:r>
    </w:p>
    <w:p w14:paraId="313C2B10" w14:textId="77777777" w:rsidR="00947AAF" w:rsidRDefault="00947AAF" w:rsidP="00947AAF">
      <w:pPr>
        <w:pStyle w:val="a4"/>
        <w:spacing w:line="360" w:lineRule="auto"/>
        <w:ind w:left="0" w:firstLine="709"/>
        <w:rPr>
          <w:lang w:eastAsia="ru-RU"/>
        </w:rPr>
      </w:pPr>
      <w:r>
        <w:rPr>
          <w:lang w:eastAsia="ru-RU"/>
        </w:rPr>
        <w:t>Группировка осуществлена по номеру каждой заявки. В конце ставится общая сумма заявки.</w:t>
      </w:r>
    </w:p>
    <w:p w14:paraId="6C4CC446" w14:textId="77777777" w:rsidR="00947AAF" w:rsidRDefault="00947AAF" w:rsidP="00947AAF">
      <w:pPr>
        <w:pStyle w:val="a4"/>
        <w:spacing w:line="360" w:lineRule="auto"/>
        <w:ind w:left="0" w:firstLine="709"/>
        <w:rPr>
          <w:lang w:eastAsia="ru-RU"/>
        </w:rPr>
      </w:pPr>
      <w:r>
        <w:rPr>
          <w:lang w:eastAsia="ru-RU"/>
        </w:rPr>
        <w:t xml:space="preserve">Суммы на каждый чертеж берутся из фактической калькуляции </w:t>
      </w:r>
      <w:r w:rsidRPr="00FB39AE">
        <w:rPr>
          <w:lang w:eastAsia="ru-RU"/>
        </w:rPr>
        <w:t>[</w:t>
      </w:r>
      <w:r>
        <w:rPr>
          <w:lang w:eastAsia="ru-RU"/>
        </w:rPr>
        <w:t>п. 4.5.3</w:t>
      </w:r>
      <w:r w:rsidRPr="00FB39AE">
        <w:rPr>
          <w:lang w:eastAsia="ru-RU"/>
        </w:rPr>
        <w:t>]</w:t>
      </w:r>
      <w:r>
        <w:rPr>
          <w:lang w:eastAsia="ru-RU"/>
        </w:rPr>
        <w:t>.</w:t>
      </w:r>
    </w:p>
    <w:p w14:paraId="5812ABDD" w14:textId="77777777" w:rsidR="00947AAF" w:rsidRDefault="00947AAF" w:rsidP="00947AAF">
      <w:pPr>
        <w:pStyle w:val="a4"/>
        <w:spacing w:line="360" w:lineRule="auto"/>
        <w:ind w:left="0" w:firstLine="709"/>
        <w:rPr>
          <w:lang w:eastAsia="ru-RU"/>
        </w:rPr>
      </w:pPr>
      <w:r>
        <w:rPr>
          <w:lang w:eastAsia="ru-RU"/>
        </w:rPr>
        <w:t>Отчет формируется на текущую дату текущего месяца, на любой месяц (выбор), на текущий год на текущую дату.</w:t>
      </w:r>
    </w:p>
    <w:p w14:paraId="5F580FA1" w14:textId="77777777" w:rsidR="00995276" w:rsidRDefault="00995276" w:rsidP="00947AAF">
      <w:pPr>
        <w:spacing w:line="360" w:lineRule="auto"/>
        <w:ind w:firstLine="709"/>
        <w:jc w:val="both"/>
      </w:pPr>
      <w:r>
        <w:t>1. Подсчитывается разница между стоимостью всей заявки и прямыми затратами.</w:t>
      </w:r>
    </w:p>
    <w:p w14:paraId="505C853B" w14:textId="77777777" w:rsidR="00995276" w:rsidRDefault="00995276" w:rsidP="00947AAF">
      <w:pPr>
        <w:spacing w:line="360" w:lineRule="auto"/>
        <w:ind w:firstLine="709"/>
        <w:jc w:val="both"/>
      </w:pPr>
      <w:r>
        <w:t xml:space="preserve">Прямые затраты – сырье и материалы, основная заработная плата, транспортные, электроэнергия. Суммы по прямы затратам берутся из калькуляции на чертеж </w:t>
      </w:r>
      <w:r w:rsidRPr="00995276">
        <w:t>[</w:t>
      </w:r>
      <w:r w:rsidR="00BE3B7C">
        <w:t xml:space="preserve">п. </w:t>
      </w:r>
      <w:r>
        <w:t>4.5.3</w:t>
      </w:r>
      <w:r w:rsidRPr="00995276">
        <w:t>]</w:t>
      </w:r>
      <w:r>
        <w:t>.</w:t>
      </w:r>
    </w:p>
    <w:p w14:paraId="086FF7F0" w14:textId="77777777" w:rsidR="00995276" w:rsidRPr="00995276" w:rsidRDefault="00995276" w:rsidP="00947AAF">
      <w:pPr>
        <w:spacing w:line="360" w:lineRule="auto"/>
        <w:ind w:firstLine="709"/>
        <w:jc w:val="both"/>
      </w:pPr>
      <w:r>
        <w:t>Если процент прямых затрат от стоимости заявки оказывается больше 30 процентов, поле подсвечивается красным.</w:t>
      </w:r>
    </w:p>
    <w:p w14:paraId="4A875AF3" w14:textId="77777777" w:rsidR="00995276" w:rsidRDefault="00947AAF" w:rsidP="00947AAF">
      <w:pPr>
        <w:pStyle w:val="a4"/>
        <w:spacing w:line="360" w:lineRule="auto"/>
        <w:ind w:left="0" w:firstLine="709"/>
        <w:rPr>
          <w:lang w:eastAsia="ru-RU"/>
        </w:rPr>
      </w:pPr>
      <w:r>
        <w:rPr>
          <w:lang w:eastAsia="ru-RU"/>
        </w:rPr>
        <w:t>2. Подсчитывается разница между стоимостью всей заявки и стоимостью «Сырья и материалов».</w:t>
      </w:r>
    </w:p>
    <w:p w14:paraId="45B8EEEC" w14:textId="77777777" w:rsidR="001E1753" w:rsidRDefault="00947AAF" w:rsidP="001E1753">
      <w:pPr>
        <w:pStyle w:val="a4"/>
        <w:spacing w:line="360" w:lineRule="auto"/>
        <w:ind w:left="0" w:firstLine="709"/>
        <w:rPr>
          <w:lang w:eastAsia="ru-RU"/>
        </w:rPr>
      </w:pPr>
      <w:r>
        <w:rPr>
          <w:lang w:eastAsia="ru-RU"/>
        </w:rPr>
        <w:t>Если процент затрат на сырье и материалы оказывается более 20 процентов, поле подсвечивается красным.</w:t>
      </w:r>
    </w:p>
    <w:p w14:paraId="62B2BAFC" w14:textId="7994950A" w:rsidR="001E1753" w:rsidRDefault="00DC00B3" w:rsidP="001E1753">
      <w:pPr>
        <w:pStyle w:val="3"/>
        <w:ind w:firstLine="708"/>
        <w:rPr>
          <w:lang w:eastAsia="ru-RU"/>
        </w:rPr>
      </w:pPr>
      <w:bookmarkStart w:id="117" w:name="_Toc446599515"/>
      <w:r>
        <w:rPr>
          <w:lang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1E1753">
        <w:rPr>
          <w:lang w:eastAsia="ru-RU"/>
        </w:rPr>
        <w:t>4.4.9 Сводный отчет по номеру чертежа</w:t>
      </w:r>
      <w:bookmarkEnd w:id="117"/>
    </w:p>
    <w:p w14:paraId="7DBC3AEC" w14:textId="77777777" w:rsidR="001E1753" w:rsidRDefault="001E1753" w:rsidP="001E1753">
      <w:pPr>
        <w:spacing w:before="100" w:beforeAutospacing="1" w:after="100" w:afterAutospacing="1" w:line="360" w:lineRule="auto"/>
        <w:jc w:val="both"/>
        <w:rPr>
          <w:lang w:eastAsia="ru-RU"/>
        </w:rPr>
      </w:pPr>
      <w:r>
        <w:rPr>
          <w:lang w:eastAsia="ru-RU"/>
        </w:rPr>
        <w:t>Данный отчет содержит следующую информацию по заявкам:</w:t>
      </w:r>
    </w:p>
    <w:p w14:paraId="392D66B9" w14:textId="77777777" w:rsidR="001E1753" w:rsidRDefault="001E1753" w:rsidP="001E1753">
      <w:pPr>
        <w:pStyle w:val="a4"/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lang w:eastAsia="ru-RU"/>
        </w:rPr>
      </w:pPr>
      <w:r>
        <w:rPr>
          <w:lang w:eastAsia="ru-RU"/>
        </w:rPr>
        <w:t>Номер заявки;</w:t>
      </w:r>
    </w:p>
    <w:p w14:paraId="1DCA8BC5" w14:textId="77777777" w:rsidR="001E1753" w:rsidRDefault="001E1753" w:rsidP="001E1753">
      <w:pPr>
        <w:pStyle w:val="a4"/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lang w:eastAsia="ru-RU"/>
        </w:rPr>
      </w:pPr>
      <w:r>
        <w:rPr>
          <w:lang w:eastAsia="ru-RU"/>
        </w:rPr>
        <w:t>Дата составления заявки;</w:t>
      </w:r>
    </w:p>
    <w:p w14:paraId="7E60BFC2" w14:textId="77777777" w:rsidR="001E1753" w:rsidRDefault="001E1753" w:rsidP="001E1753">
      <w:pPr>
        <w:pStyle w:val="a4"/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lang w:eastAsia="ru-RU"/>
        </w:rPr>
      </w:pPr>
      <w:r>
        <w:rPr>
          <w:lang w:eastAsia="ru-RU"/>
        </w:rPr>
        <w:t>Количество (по заявке);</w:t>
      </w:r>
    </w:p>
    <w:p w14:paraId="60A96259" w14:textId="77777777" w:rsidR="001E1753" w:rsidRDefault="001E1753" w:rsidP="001E1753">
      <w:pPr>
        <w:pStyle w:val="a4"/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lang w:eastAsia="ru-RU"/>
        </w:rPr>
      </w:pPr>
      <w:r>
        <w:rPr>
          <w:lang w:eastAsia="ru-RU"/>
        </w:rPr>
        <w:t>Сумма заявки с НДС;</w:t>
      </w:r>
    </w:p>
    <w:p w14:paraId="5D2EC753" w14:textId="77777777" w:rsidR="001E1753" w:rsidRDefault="001E1753" w:rsidP="001E1753">
      <w:pPr>
        <w:pStyle w:val="a4"/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lang w:eastAsia="ru-RU"/>
        </w:rPr>
      </w:pPr>
      <w:r>
        <w:rPr>
          <w:lang w:eastAsia="ru-RU"/>
        </w:rPr>
        <w:t>Заказчик.</w:t>
      </w:r>
    </w:p>
    <w:p w14:paraId="66A19092" w14:textId="77777777" w:rsidR="001E1753" w:rsidRDefault="001E1753" w:rsidP="001E1753">
      <w:pPr>
        <w:pStyle w:val="a4"/>
        <w:spacing w:before="100" w:beforeAutospacing="1" w:after="100" w:afterAutospacing="1" w:line="360" w:lineRule="auto"/>
        <w:jc w:val="both"/>
        <w:rPr>
          <w:lang w:eastAsia="ru-RU"/>
        </w:rPr>
      </w:pPr>
      <w:r>
        <w:rPr>
          <w:lang w:eastAsia="ru-RU"/>
        </w:rPr>
        <w:t>Группировка ведется по номеру чертежа.</w:t>
      </w:r>
    </w:p>
    <w:p w14:paraId="5F340D93" w14:textId="77777777" w:rsidR="00FB39AE" w:rsidRPr="00FB39AE" w:rsidRDefault="001E1753" w:rsidP="001E1753">
      <w:pPr>
        <w:pStyle w:val="a4"/>
        <w:spacing w:before="100" w:beforeAutospacing="1" w:after="100" w:afterAutospacing="1" w:line="360" w:lineRule="auto"/>
        <w:jc w:val="both"/>
        <w:rPr>
          <w:lang w:eastAsia="ru-RU"/>
        </w:rPr>
      </w:pPr>
      <w:r>
        <w:rPr>
          <w:lang w:eastAsia="ru-RU"/>
        </w:rPr>
        <w:t>Отчет формируется на текущую дату текущего месяца и за любой месяц (выбор месяца).</w:t>
      </w:r>
    </w:p>
    <w:p w14:paraId="6AF9A6C1" w14:textId="77777777" w:rsidR="00DD7803" w:rsidRDefault="00DD7803" w:rsidP="006E25FC">
      <w:pPr>
        <w:pStyle w:val="2"/>
        <w:numPr>
          <w:ilvl w:val="1"/>
          <w:numId w:val="18"/>
        </w:numPr>
        <w:spacing w:before="100" w:beforeAutospacing="1" w:after="100" w:afterAutospacing="1" w:line="360" w:lineRule="auto"/>
        <w:ind w:left="0" w:firstLine="709"/>
        <w:jc w:val="both"/>
        <w:rPr>
          <w:lang w:eastAsia="ru-RU"/>
        </w:rPr>
      </w:pPr>
      <w:bookmarkStart w:id="118" w:name="_Toc446599516"/>
      <w:r>
        <w:rPr>
          <w:lang w:eastAsia="ru-RU"/>
        </w:rPr>
        <w:lastRenderedPageBreak/>
        <w:t>Подготовка производства. Модуль «Чертежи»</w:t>
      </w:r>
      <w:bookmarkEnd w:id="118"/>
    </w:p>
    <w:p w14:paraId="067F189A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Модуль «Чертежи»</w:t>
      </w:r>
      <w:r w:rsidR="00A87CB6">
        <w:rPr>
          <w:lang w:eastAsia="ru-RU"/>
        </w:rPr>
        <w:t xml:space="preserve"> (рис. 6)</w:t>
      </w:r>
      <w:r>
        <w:rPr>
          <w:lang w:eastAsia="ru-RU"/>
        </w:rPr>
        <w:t xml:space="preserve"> используется для ввода полной информации по чертежу.</w:t>
      </w:r>
    </w:p>
    <w:p w14:paraId="54DF815E" w14:textId="77777777" w:rsidR="00A87CB6" w:rsidRDefault="00D26461" w:rsidP="00A87CB6">
      <w:pPr>
        <w:spacing w:before="100" w:beforeAutospacing="1" w:after="100" w:afterAutospacing="1" w:line="360" w:lineRule="auto"/>
        <w:jc w:val="both"/>
        <w:rPr>
          <w:noProof/>
          <w:lang w:eastAsia="ru-RU"/>
        </w:rPr>
      </w:pPr>
      <w:r w:rsidRPr="0067099A">
        <w:rPr>
          <w:noProof/>
          <w:lang w:eastAsia="ru-RU"/>
        </w:rPr>
        <w:drawing>
          <wp:inline distT="0" distB="0" distL="0" distR="0" wp14:anchorId="525B355B" wp14:editId="101ACE3A">
            <wp:extent cx="6840855" cy="1734185"/>
            <wp:effectExtent l="0" t="0" r="0" b="0"/>
            <wp:docPr id="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173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2E08C" w14:textId="77777777" w:rsidR="00CE177C" w:rsidRDefault="00CE177C" w:rsidP="00CE177C">
      <w:pPr>
        <w:spacing w:before="100" w:beforeAutospacing="1" w:after="100" w:afterAutospacing="1" w:line="36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t>Рисунок 6 – Чертежи</w:t>
      </w:r>
    </w:p>
    <w:p w14:paraId="5B1D15D4" w14:textId="77777777" w:rsidR="00DD7803" w:rsidRPr="0078778D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Поля: группа, наименование детали, доп. информация, материал по паспорту, материал, единицы измерения, код, оснастка, способ изготовления выбираются</w:t>
      </w:r>
      <w:r w:rsidR="00CE177C">
        <w:rPr>
          <w:lang w:eastAsia="ru-RU"/>
        </w:rPr>
        <w:t xml:space="preserve"> из раскрывающегося списка. Поля</w:t>
      </w:r>
      <w:r>
        <w:rPr>
          <w:lang w:eastAsia="ru-RU"/>
        </w:rPr>
        <w:t xml:space="preserve"> «Наличие оснастки»</w:t>
      </w:r>
      <w:r w:rsidR="00CE177C">
        <w:rPr>
          <w:lang w:eastAsia="ru-RU"/>
        </w:rPr>
        <w:t>, «Количество форм» и «Гнездность» заполняю</w:t>
      </w:r>
      <w:r>
        <w:rPr>
          <w:lang w:eastAsia="ru-RU"/>
        </w:rPr>
        <w:t xml:space="preserve">тся автоматически в соответствии с выбранной оснасткой (данные справочника </w:t>
      </w:r>
      <w:r w:rsidRPr="0078778D">
        <w:rPr>
          <w:lang w:eastAsia="ru-RU"/>
        </w:rPr>
        <w:t>[</w:t>
      </w:r>
      <w:r>
        <w:rPr>
          <w:lang w:eastAsia="ru-RU"/>
        </w:rPr>
        <w:t>п. 4.3.9</w:t>
      </w:r>
      <w:r w:rsidRPr="0078778D">
        <w:rPr>
          <w:lang w:eastAsia="ru-RU"/>
        </w:rPr>
        <w:t>]</w:t>
      </w:r>
      <w:r>
        <w:rPr>
          <w:lang w:eastAsia="ru-RU"/>
        </w:rPr>
        <w:t>.</w:t>
      </w:r>
    </w:p>
    <w:p w14:paraId="05DB3DFC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Поле «Цена по калькуляции без НДС» заполняется автоматически после заполнения окна «Калькуляция»</w:t>
      </w:r>
      <w:r w:rsidRPr="002F018B">
        <w:rPr>
          <w:lang w:eastAsia="ru-RU"/>
        </w:rPr>
        <w:t xml:space="preserve"> [</w:t>
      </w:r>
      <w:r>
        <w:rPr>
          <w:lang w:eastAsia="ru-RU"/>
        </w:rPr>
        <w:t>п. 4.5.2</w:t>
      </w:r>
      <w:r w:rsidRPr="002F018B">
        <w:rPr>
          <w:lang w:eastAsia="ru-RU"/>
        </w:rPr>
        <w:t>]</w:t>
      </w:r>
      <w:r>
        <w:rPr>
          <w:lang w:eastAsia="ru-RU"/>
        </w:rPr>
        <w:t>. При заполнении плановой калькуляции ставится плановая цена, при последующем заполнении фактической калькуляции цена автоматически заменяется на фактическую.</w:t>
      </w:r>
    </w:p>
    <w:p w14:paraId="46E5A977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При нажатии на поле «Масса по чертежу» открывается окно «Расчет массы» </w:t>
      </w:r>
      <w:r w:rsidRPr="00FD45D6">
        <w:rPr>
          <w:lang w:eastAsia="ru-RU"/>
        </w:rPr>
        <w:t>[</w:t>
      </w:r>
      <w:r>
        <w:rPr>
          <w:lang w:eastAsia="ru-RU"/>
        </w:rPr>
        <w:t>п. 4.5.1</w:t>
      </w:r>
      <w:r w:rsidRPr="00FD45D6">
        <w:rPr>
          <w:lang w:eastAsia="ru-RU"/>
        </w:rPr>
        <w:t>]</w:t>
      </w:r>
      <w:r>
        <w:rPr>
          <w:lang w:eastAsia="ru-RU"/>
        </w:rPr>
        <w:t>.</w:t>
      </w:r>
    </w:p>
    <w:p w14:paraId="73A3078E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Поля «Масса с отходами» и «Цена обрезки» заполняется вручную.</w:t>
      </w:r>
    </w:p>
    <w:p w14:paraId="5065BDCF" w14:textId="77777777" w:rsidR="008F1C17" w:rsidRDefault="008F1C17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При нажатии на поле «Размеры» открывается окно «Задание размеров» (рис.</w:t>
      </w:r>
      <w:r w:rsidR="00CE177C">
        <w:rPr>
          <w:lang w:eastAsia="ru-RU"/>
        </w:rPr>
        <w:t xml:space="preserve"> 7</w:t>
      </w:r>
      <w:r>
        <w:rPr>
          <w:lang w:eastAsia="ru-RU"/>
        </w:rPr>
        <w:t>)</w:t>
      </w:r>
      <w:r w:rsidR="00CE177C">
        <w:rPr>
          <w:lang w:eastAsia="ru-RU"/>
        </w:rPr>
        <w:t xml:space="preserve"> и вводятся все необходимые размеры детали.</w:t>
      </w:r>
    </w:p>
    <w:p w14:paraId="6A2F8557" w14:textId="77777777" w:rsidR="008F1C17" w:rsidRDefault="00D26461" w:rsidP="00A87CB6">
      <w:pPr>
        <w:spacing w:before="100" w:beforeAutospacing="1" w:after="100" w:afterAutospacing="1" w:line="360" w:lineRule="auto"/>
        <w:ind w:firstLine="709"/>
        <w:jc w:val="center"/>
        <w:rPr>
          <w:noProof/>
          <w:lang w:eastAsia="ru-RU"/>
        </w:rPr>
      </w:pPr>
      <w:r w:rsidRPr="0067099A">
        <w:rPr>
          <w:noProof/>
          <w:lang w:eastAsia="ru-RU"/>
        </w:rPr>
        <w:drawing>
          <wp:inline distT="0" distB="0" distL="0" distR="0" wp14:anchorId="6F663A05" wp14:editId="3FCCBF70">
            <wp:extent cx="2613660" cy="1958340"/>
            <wp:effectExtent l="0" t="0" r="0" b="3810"/>
            <wp:docPr id="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B3DF6" w14:textId="77777777" w:rsidR="00A87CB6" w:rsidRPr="008F1C17" w:rsidRDefault="00CE177C" w:rsidP="00A87CB6">
      <w:pPr>
        <w:spacing w:before="100" w:beforeAutospacing="1" w:after="100" w:afterAutospacing="1" w:line="360" w:lineRule="auto"/>
        <w:ind w:firstLine="709"/>
        <w:jc w:val="center"/>
        <w:rPr>
          <w:noProof/>
          <w:lang w:eastAsia="ru-RU"/>
        </w:rPr>
      </w:pPr>
      <w:r>
        <w:rPr>
          <w:noProof/>
          <w:lang w:eastAsia="ru-RU"/>
        </w:rPr>
        <w:t>Рисунок 7</w:t>
      </w:r>
      <w:r w:rsidR="00A87CB6">
        <w:rPr>
          <w:noProof/>
          <w:lang w:eastAsia="ru-RU"/>
        </w:rPr>
        <w:t xml:space="preserve"> – Задание размеров детали</w:t>
      </w:r>
    </w:p>
    <w:p w14:paraId="7C24DAA8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lastRenderedPageBreak/>
        <w:t>Далее чертеж в электронном виде загружается нажатием на поле «Загрузка». При любой необходимости чертеж можно открыть и посмотреть, нажав на соответствующую ячейку.</w:t>
      </w:r>
    </w:p>
    <w:p w14:paraId="2CE56C7F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Предусмотрена возможность вывода на экран печатной формы заполненной технологической карты и калькуляции</w:t>
      </w:r>
      <w:r w:rsidR="00A87CB6">
        <w:rPr>
          <w:lang w:eastAsia="ru-RU"/>
        </w:rPr>
        <w:t xml:space="preserve"> (плановой или фактической в зависимости где стоит галочка)</w:t>
      </w:r>
      <w:r>
        <w:rPr>
          <w:lang w:eastAsia="ru-RU"/>
        </w:rPr>
        <w:t xml:space="preserve"> для последующего распечатывания.</w:t>
      </w:r>
    </w:p>
    <w:p w14:paraId="78801B93" w14:textId="77777777" w:rsidR="00A87CB6" w:rsidRDefault="00CC685C" w:rsidP="00A87CB6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«Реестр» содержит всю информацию по всем заведенным чертежам.</w:t>
      </w:r>
    </w:p>
    <w:p w14:paraId="65AED5A1" w14:textId="77777777" w:rsidR="00DD7803" w:rsidRDefault="00DD7803" w:rsidP="006E25FC">
      <w:pPr>
        <w:pStyle w:val="3"/>
        <w:numPr>
          <w:ilvl w:val="2"/>
          <w:numId w:val="18"/>
        </w:numPr>
        <w:spacing w:before="100" w:beforeAutospacing="1" w:after="100" w:afterAutospacing="1"/>
        <w:ind w:left="0" w:firstLine="709"/>
        <w:jc w:val="both"/>
        <w:rPr>
          <w:lang w:eastAsia="ru-RU"/>
        </w:rPr>
      </w:pPr>
      <w:bookmarkStart w:id="119" w:name="_Toc446599517"/>
      <w:r>
        <w:rPr>
          <w:lang w:eastAsia="ru-RU"/>
        </w:rPr>
        <w:t>Расчет массы</w:t>
      </w:r>
      <w:bookmarkEnd w:id="119"/>
    </w:p>
    <w:p w14:paraId="7F466BCF" w14:textId="77777777" w:rsidR="00CE177C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В окне «Расче</w:t>
      </w:r>
      <w:r w:rsidR="00CE177C">
        <w:rPr>
          <w:lang w:eastAsia="ru-RU"/>
        </w:rPr>
        <w:t>т массы» выбирается тип детали. Все типы деталей и их вид можно просмотреть, нажав на кнопку «Типовые детали» - там хранится изображение этих деталей</w:t>
      </w:r>
      <w:r w:rsidR="001C32D0">
        <w:rPr>
          <w:lang w:eastAsia="ru-RU"/>
        </w:rPr>
        <w:t>, данное изображение прилагается к договору.</w:t>
      </w:r>
    </w:p>
    <w:p w14:paraId="4BA2DABC" w14:textId="77777777" w:rsidR="002D3A69" w:rsidRDefault="002D3A69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Далее выбирается тип детали.</w:t>
      </w:r>
    </w:p>
    <w:p w14:paraId="41AE45EC" w14:textId="77777777" w:rsidR="002D3A69" w:rsidRDefault="00D26461" w:rsidP="002D3A69">
      <w:pPr>
        <w:spacing w:before="100" w:beforeAutospacing="1" w:after="100" w:afterAutospacing="1" w:line="360" w:lineRule="auto"/>
        <w:ind w:firstLine="709"/>
        <w:jc w:val="center"/>
        <w:rPr>
          <w:noProof/>
          <w:lang w:eastAsia="ru-RU"/>
        </w:rPr>
      </w:pPr>
      <w:r w:rsidRPr="0067099A">
        <w:rPr>
          <w:noProof/>
          <w:lang w:eastAsia="ru-RU"/>
        </w:rPr>
        <w:drawing>
          <wp:inline distT="0" distB="0" distL="0" distR="0" wp14:anchorId="2CD8FBA3" wp14:editId="1B3A6ECA">
            <wp:extent cx="1877039" cy="2517569"/>
            <wp:effectExtent l="0" t="0" r="9525" b="0"/>
            <wp:docPr id="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677" cy="251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D5097" w14:textId="77777777" w:rsidR="002D3A69" w:rsidRDefault="002D3A69" w:rsidP="002D3A69">
      <w:pPr>
        <w:spacing w:before="100" w:beforeAutospacing="1" w:after="100" w:afterAutospacing="1" w:line="360" w:lineRule="auto"/>
        <w:ind w:firstLine="709"/>
        <w:jc w:val="center"/>
        <w:rPr>
          <w:lang w:eastAsia="ru-RU"/>
        </w:rPr>
      </w:pPr>
      <w:r>
        <w:rPr>
          <w:noProof/>
          <w:lang w:eastAsia="ru-RU"/>
        </w:rPr>
        <w:t>Рисунок 8 – Типы деталей</w:t>
      </w:r>
    </w:p>
    <w:p w14:paraId="5AC9933C" w14:textId="77777777" w:rsidR="00CE177C" w:rsidRDefault="002D3A69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Выбрав тип </w:t>
      </w:r>
      <w:r w:rsidR="00CE177C">
        <w:rPr>
          <w:lang w:eastAsia="ru-RU"/>
        </w:rPr>
        <w:t>детали Фк1, Фк2 или Фк3 появляется окно «Формовка. Круглые детали»</w:t>
      </w:r>
      <w:r>
        <w:rPr>
          <w:lang w:eastAsia="ru-RU"/>
        </w:rPr>
        <w:t xml:space="preserve"> (рис. 9)</w:t>
      </w:r>
      <w:r w:rsidR="00CE177C">
        <w:rPr>
          <w:lang w:eastAsia="ru-RU"/>
        </w:rPr>
        <w:t xml:space="preserve">, вводятся необходимые размеры, нажимается кнопка «ОК» и масса автоматически считается по приведенным ниже формулам для выбранного типа детали. </w:t>
      </w:r>
    </w:p>
    <w:p w14:paraId="02225199" w14:textId="77777777" w:rsidR="002D3A69" w:rsidRDefault="00D26461" w:rsidP="002D3A69">
      <w:pPr>
        <w:spacing w:before="100" w:beforeAutospacing="1" w:after="100" w:afterAutospacing="1" w:line="360" w:lineRule="auto"/>
        <w:ind w:firstLine="709"/>
        <w:jc w:val="center"/>
        <w:rPr>
          <w:noProof/>
          <w:lang w:eastAsia="ru-RU"/>
        </w:rPr>
      </w:pPr>
      <w:r w:rsidRPr="0067099A">
        <w:rPr>
          <w:noProof/>
          <w:lang w:eastAsia="ru-RU"/>
        </w:rPr>
        <w:lastRenderedPageBreak/>
        <w:drawing>
          <wp:inline distT="0" distB="0" distL="0" distR="0" wp14:anchorId="2BB8F54E" wp14:editId="71A77478">
            <wp:extent cx="3787140" cy="2078990"/>
            <wp:effectExtent l="0" t="0" r="3810" b="0"/>
            <wp:docPr id="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1042A" w14:textId="77777777" w:rsidR="002D3A69" w:rsidRPr="00CE177C" w:rsidRDefault="002D3A69" w:rsidP="002D3A69">
      <w:pPr>
        <w:spacing w:before="100" w:beforeAutospacing="1" w:after="100" w:afterAutospacing="1" w:line="360" w:lineRule="auto"/>
        <w:ind w:firstLine="709"/>
        <w:jc w:val="center"/>
        <w:rPr>
          <w:lang w:eastAsia="ru-RU"/>
        </w:rPr>
      </w:pPr>
      <w:r>
        <w:rPr>
          <w:noProof/>
          <w:lang w:eastAsia="ru-RU"/>
        </w:rPr>
        <w:t>Рисунок 9 – Формовка. Круглые детали</w:t>
      </w:r>
    </w:p>
    <w:p w14:paraId="3129B832" w14:textId="77777777" w:rsidR="002D3A69" w:rsidRDefault="002D3A69" w:rsidP="002D3A69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Выбрав тип детали Фп1, Фп2 или Фп3 появляется окно «Формовка. Прямоугольные детали» (рис. 10), вводятся необходимые размеры, нажимается кнопка «ОК» и масса автоматически считается по приведенным ниже формулам для выбранного типа детали. </w:t>
      </w:r>
    </w:p>
    <w:p w14:paraId="288C272A" w14:textId="77777777" w:rsidR="002D3A69" w:rsidRDefault="00D26461" w:rsidP="002D3A69">
      <w:pPr>
        <w:spacing w:before="100" w:beforeAutospacing="1" w:after="100" w:afterAutospacing="1" w:line="360" w:lineRule="auto"/>
        <w:ind w:firstLine="709"/>
        <w:jc w:val="center"/>
        <w:rPr>
          <w:noProof/>
          <w:lang w:eastAsia="ru-RU"/>
        </w:rPr>
      </w:pPr>
      <w:r w:rsidRPr="0067099A">
        <w:rPr>
          <w:noProof/>
          <w:lang w:eastAsia="ru-RU"/>
        </w:rPr>
        <w:drawing>
          <wp:inline distT="0" distB="0" distL="0" distR="0" wp14:anchorId="402C1635" wp14:editId="765CB768">
            <wp:extent cx="3890645" cy="1854835"/>
            <wp:effectExtent l="0" t="0" r="0" b="0"/>
            <wp:docPr id="1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645" cy="185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7374C" w14:textId="77777777" w:rsidR="002D3A69" w:rsidRDefault="002D3A69" w:rsidP="002D3A69">
      <w:pPr>
        <w:spacing w:before="100" w:beforeAutospacing="1" w:after="100" w:afterAutospacing="1" w:line="360" w:lineRule="auto"/>
        <w:ind w:firstLine="709"/>
        <w:jc w:val="center"/>
        <w:rPr>
          <w:noProof/>
          <w:lang w:eastAsia="ru-RU"/>
        </w:rPr>
      </w:pPr>
      <w:r>
        <w:rPr>
          <w:noProof/>
          <w:lang w:eastAsia="ru-RU"/>
        </w:rPr>
        <w:t>Рисунок 10 – Формовка. Прямоугольные детали</w:t>
      </w:r>
    </w:p>
    <w:p w14:paraId="2CA12B90" w14:textId="77777777" w:rsidR="002D3A69" w:rsidRDefault="002D3A69" w:rsidP="002D3A69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Выбрав тип детали Фп1, Фп2 или Фп3 появляется окно «Формовка. Прямоугольные детали»</w:t>
      </w:r>
      <w:r w:rsidR="002216FD">
        <w:rPr>
          <w:lang w:eastAsia="ru-RU"/>
        </w:rPr>
        <w:t xml:space="preserve"> (рис. 11</w:t>
      </w:r>
      <w:r>
        <w:rPr>
          <w:lang w:eastAsia="ru-RU"/>
        </w:rPr>
        <w:t xml:space="preserve">), вводятся необходимые размеры, нажимается кнопка «ОК» и масса автоматически считается по приведенным ниже формулам для выбранного типа детали. </w:t>
      </w:r>
    </w:p>
    <w:p w14:paraId="3E10FBB2" w14:textId="77777777" w:rsidR="002D3A69" w:rsidRDefault="00D26461" w:rsidP="002D3A69">
      <w:pPr>
        <w:spacing w:before="100" w:beforeAutospacing="1" w:after="100" w:afterAutospacing="1" w:line="360" w:lineRule="auto"/>
        <w:ind w:firstLine="709"/>
        <w:jc w:val="center"/>
        <w:rPr>
          <w:noProof/>
          <w:lang w:eastAsia="ru-RU"/>
        </w:rPr>
      </w:pPr>
      <w:r w:rsidRPr="0067099A">
        <w:rPr>
          <w:noProof/>
          <w:lang w:eastAsia="ru-RU"/>
        </w:rPr>
        <w:drawing>
          <wp:inline distT="0" distB="0" distL="0" distR="0" wp14:anchorId="5DF50DE9" wp14:editId="1D238AAC">
            <wp:extent cx="3787140" cy="2286000"/>
            <wp:effectExtent l="0" t="0" r="3810" b="0"/>
            <wp:docPr id="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4A0F9" w14:textId="77777777" w:rsidR="002D3A69" w:rsidRDefault="002D3A69" w:rsidP="002D3A69">
      <w:pPr>
        <w:spacing w:before="100" w:beforeAutospacing="1" w:after="100" w:afterAutospacing="1" w:line="360" w:lineRule="auto"/>
        <w:ind w:firstLine="709"/>
        <w:jc w:val="center"/>
        <w:rPr>
          <w:lang w:eastAsia="ru-RU"/>
        </w:rPr>
      </w:pPr>
      <w:r>
        <w:rPr>
          <w:noProof/>
          <w:lang w:eastAsia="ru-RU"/>
        </w:rPr>
        <w:lastRenderedPageBreak/>
        <w:t>Рисунок 11 – Вырубка. Лазер</w:t>
      </w:r>
    </w:p>
    <w:p w14:paraId="5CF04AF8" w14:textId="68AABFFF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При выборе типа «Другой» </w:t>
      </w:r>
      <w:r w:rsidR="002216FD">
        <w:rPr>
          <w:lang w:eastAsia="ru-RU"/>
        </w:rPr>
        <w:t>открывается пустое окно с возможностью ввода текста. Предусмотреть в этом поле арифметические опе</w:t>
      </w:r>
      <w:r w:rsidR="00DC00B3">
        <w:rPr>
          <w:lang w:eastAsia="ru-RU"/>
        </w:rPr>
        <w:t>рации: сложение, вычитание, дел</w:t>
      </w:r>
      <w:r w:rsidR="002216FD">
        <w:rPr>
          <w:lang w:eastAsia="ru-RU"/>
        </w:rPr>
        <w:t>ение, так называемый «Калькулятор» с текстовым полем.</w:t>
      </w:r>
    </w:p>
    <w:p w14:paraId="0978F61F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Используемые формулы для автоматического подсчета массы:</w:t>
      </w:r>
    </w:p>
    <w:p w14:paraId="0086B791" w14:textId="77777777" w:rsidR="00DD7803" w:rsidRDefault="00D26461" w:rsidP="006E25FC">
      <w:pPr>
        <w:spacing w:before="100" w:beforeAutospacing="1" w:after="100" w:afterAutospacing="1" w:line="360" w:lineRule="auto"/>
        <w:ind w:firstLine="709"/>
        <w:jc w:val="both"/>
        <w:rPr>
          <w:noProof/>
          <w:lang w:eastAsia="ru-RU"/>
        </w:rPr>
      </w:pPr>
      <w:r w:rsidRPr="0067099A">
        <w:rPr>
          <w:noProof/>
          <w:lang w:eastAsia="ru-RU"/>
        </w:rPr>
        <w:drawing>
          <wp:inline distT="0" distB="0" distL="0" distR="0" wp14:anchorId="778BB8F4" wp14:editId="46436BFD">
            <wp:extent cx="4028440" cy="664210"/>
            <wp:effectExtent l="0" t="0" r="0" b="2540"/>
            <wp:docPr id="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440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CE0E9" w14:textId="77777777" w:rsidR="00E00E8D" w:rsidRDefault="00D26461" w:rsidP="006E25FC">
      <w:pPr>
        <w:spacing w:before="100" w:beforeAutospacing="1" w:after="100" w:afterAutospacing="1" w:line="360" w:lineRule="auto"/>
        <w:ind w:firstLine="709"/>
        <w:jc w:val="both"/>
        <w:rPr>
          <w:noProof/>
          <w:lang w:eastAsia="ru-RU"/>
        </w:rPr>
      </w:pPr>
      <w:r w:rsidRPr="0067099A">
        <w:rPr>
          <w:noProof/>
          <w:lang w:eastAsia="ru-RU"/>
        </w:rPr>
        <w:drawing>
          <wp:inline distT="0" distB="0" distL="0" distR="0" wp14:anchorId="2392B2C9" wp14:editId="4DE195BF">
            <wp:extent cx="2665730" cy="509270"/>
            <wp:effectExtent l="0" t="0" r="1270" b="5080"/>
            <wp:docPr id="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730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D1D10" w14:textId="77777777" w:rsidR="00E00E8D" w:rsidRDefault="00D26461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 w:rsidRPr="0067099A">
        <w:rPr>
          <w:noProof/>
          <w:lang w:eastAsia="ru-RU"/>
        </w:rPr>
        <w:drawing>
          <wp:inline distT="0" distB="0" distL="0" distR="0" wp14:anchorId="623A9A39" wp14:editId="7D3B74BD">
            <wp:extent cx="2493010" cy="241300"/>
            <wp:effectExtent l="0" t="0" r="2540" b="6350"/>
            <wp:docPr id="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01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0F2FD" w14:textId="77777777" w:rsidR="00DD7803" w:rsidRDefault="00DD7803" w:rsidP="006E25FC">
      <w:pPr>
        <w:pStyle w:val="3"/>
        <w:numPr>
          <w:ilvl w:val="2"/>
          <w:numId w:val="18"/>
        </w:numPr>
        <w:spacing w:before="100" w:beforeAutospacing="1" w:after="100" w:afterAutospacing="1"/>
        <w:ind w:left="0" w:firstLine="709"/>
        <w:jc w:val="both"/>
        <w:rPr>
          <w:lang w:eastAsia="ru-RU"/>
        </w:rPr>
      </w:pPr>
      <w:bookmarkStart w:id="120" w:name="_Toc446599518"/>
      <w:r>
        <w:rPr>
          <w:lang w:eastAsia="ru-RU"/>
        </w:rPr>
        <w:t>Технологическая карта</w:t>
      </w:r>
      <w:bookmarkEnd w:id="120"/>
    </w:p>
    <w:p w14:paraId="7A969744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После заполнения данных по чертежу составляется техно</w:t>
      </w:r>
      <w:r w:rsidR="002216FD">
        <w:rPr>
          <w:lang w:eastAsia="ru-RU"/>
        </w:rPr>
        <w:t>логическая карта. Окно (рис. 12</w:t>
      </w:r>
      <w:r>
        <w:rPr>
          <w:lang w:eastAsia="ru-RU"/>
        </w:rPr>
        <w:t>) появляется при выборе соответствующего чертежа и нажатии на кнопку «Технологическая карта».</w:t>
      </w:r>
    </w:p>
    <w:p w14:paraId="7E361737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Заказчик и вторичный заказчик выбираются из справочника «Заказчики» </w:t>
      </w:r>
      <w:r w:rsidRPr="00FD45D6">
        <w:rPr>
          <w:lang w:eastAsia="ru-RU"/>
        </w:rPr>
        <w:t>[</w:t>
      </w:r>
      <w:r>
        <w:rPr>
          <w:lang w:eastAsia="ru-RU"/>
        </w:rPr>
        <w:t>4.3.5</w:t>
      </w:r>
      <w:r w:rsidRPr="00FD45D6">
        <w:rPr>
          <w:lang w:eastAsia="ru-RU"/>
        </w:rPr>
        <w:t>]</w:t>
      </w:r>
      <w:r>
        <w:rPr>
          <w:lang w:eastAsia="ru-RU"/>
        </w:rPr>
        <w:t>.</w:t>
      </w:r>
    </w:p>
    <w:p w14:paraId="7C25A192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Наименование, № детали появляются автоматически и соответствуют рассматриваемому чертежу.</w:t>
      </w:r>
    </w:p>
    <w:p w14:paraId="4AB46356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Выбирается необходимое оборудование из раскрывающегося списка (его инвентарный номер из справочника </w:t>
      </w:r>
      <w:r w:rsidRPr="0008250A">
        <w:rPr>
          <w:lang w:eastAsia="ru-RU"/>
        </w:rPr>
        <w:t>[</w:t>
      </w:r>
      <w:r>
        <w:rPr>
          <w:lang w:eastAsia="ru-RU"/>
        </w:rPr>
        <w:t>4.3.12</w:t>
      </w:r>
      <w:r w:rsidRPr="0008250A">
        <w:rPr>
          <w:lang w:eastAsia="ru-RU"/>
        </w:rPr>
        <w:t>]</w:t>
      </w:r>
      <w:r>
        <w:rPr>
          <w:lang w:eastAsia="ru-RU"/>
        </w:rPr>
        <w:t>. Температура плит и время вулканизации заводятся вручную.</w:t>
      </w:r>
      <w:r w:rsidR="002216FD">
        <w:rPr>
          <w:lang w:eastAsia="ru-RU"/>
        </w:rPr>
        <w:t xml:space="preserve"> Предусмотреть 3 строки для оборудования, так как деталь может быть изготовлена на разных прессах</w:t>
      </w:r>
      <w:proofErr w:type="gramStart"/>
      <w:r w:rsidR="002216FD">
        <w:rPr>
          <w:lang w:eastAsia="ru-RU"/>
        </w:rPr>
        <w:t>..</w:t>
      </w:r>
      <w:proofErr w:type="gramEnd"/>
    </w:p>
    <w:p w14:paraId="0553B97B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Далее выбирается необходимая оснастка для чертежа, количество форм и </w:t>
      </w:r>
      <w:proofErr w:type="spellStart"/>
      <w:r>
        <w:rPr>
          <w:lang w:eastAsia="ru-RU"/>
        </w:rPr>
        <w:t>гнездность</w:t>
      </w:r>
      <w:proofErr w:type="spellEnd"/>
      <w:r>
        <w:rPr>
          <w:lang w:eastAsia="ru-RU"/>
        </w:rPr>
        <w:t xml:space="preserve"> заполняются автоматически из справочника «Оснастка». Выход партии: количество форм*</w:t>
      </w:r>
      <w:proofErr w:type="spellStart"/>
      <w:r>
        <w:rPr>
          <w:lang w:eastAsia="ru-RU"/>
        </w:rPr>
        <w:t>гнездность</w:t>
      </w:r>
      <w:proofErr w:type="spellEnd"/>
      <w:r>
        <w:rPr>
          <w:lang w:eastAsia="ru-RU"/>
        </w:rPr>
        <w:t>.</w:t>
      </w:r>
    </w:p>
    <w:p w14:paraId="77FF51FC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Марка материала выбирается из справочника «Материалы» </w:t>
      </w:r>
      <w:r w:rsidRPr="00FD45D6">
        <w:rPr>
          <w:lang w:eastAsia="ru-RU"/>
        </w:rPr>
        <w:t>[</w:t>
      </w:r>
      <w:r w:rsidR="00A0364A">
        <w:rPr>
          <w:lang w:eastAsia="ru-RU"/>
        </w:rPr>
        <w:t xml:space="preserve">п. </w:t>
      </w:r>
      <w:r>
        <w:rPr>
          <w:lang w:eastAsia="ru-RU"/>
        </w:rPr>
        <w:t>4.3.1</w:t>
      </w:r>
      <w:r w:rsidRPr="00FD45D6">
        <w:rPr>
          <w:lang w:eastAsia="ru-RU"/>
        </w:rPr>
        <w:t>]</w:t>
      </w:r>
      <w:r>
        <w:rPr>
          <w:lang w:eastAsia="ru-RU"/>
        </w:rPr>
        <w:t xml:space="preserve">. ТУ (ГОСТ)-автоматически в соответствие материалу. </w:t>
      </w:r>
    </w:p>
    <w:p w14:paraId="18F93A7E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Масса заготовки вводится вручную, масса детали – рассчитанная масса по чертежу </w:t>
      </w:r>
      <w:r w:rsidRPr="00B41ECE">
        <w:rPr>
          <w:lang w:eastAsia="ru-RU"/>
        </w:rPr>
        <w:t>[</w:t>
      </w:r>
      <w:r w:rsidR="00A0364A">
        <w:rPr>
          <w:lang w:eastAsia="ru-RU"/>
        </w:rPr>
        <w:t xml:space="preserve">п. </w:t>
      </w:r>
      <w:r>
        <w:rPr>
          <w:lang w:eastAsia="ru-RU"/>
        </w:rPr>
        <w:t>4.5.1</w:t>
      </w:r>
      <w:r w:rsidRPr="00B41ECE">
        <w:rPr>
          <w:lang w:eastAsia="ru-RU"/>
        </w:rPr>
        <w:t>]</w:t>
      </w:r>
      <w:r>
        <w:rPr>
          <w:lang w:eastAsia="ru-RU"/>
        </w:rPr>
        <w:t>. Масса фактическая заносится вручную после изготовления и дальнейшего взвешивания.</w:t>
      </w:r>
    </w:p>
    <w:p w14:paraId="2C45B6B0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Далее проставляется время каждого процесса и считается общее время на изготовление.</w:t>
      </w:r>
    </w:p>
    <w:p w14:paraId="097E3949" w14:textId="77777777" w:rsidR="0034245A" w:rsidRPr="00B41ECE" w:rsidRDefault="0034245A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lastRenderedPageBreak/>
        <w:t>В разделе «Нормирование времени» предусмотреть внесение вручную процессов (строки 3-4)</w:t>
      </w:r>
    </w:p>
    <w:p w14:paraId="4A68539A" w14:textId="77777777" w:rsidR="00DD7803" w:rsidRDefault="00D26461" w:rsidP="002216FD">
      <w:pPr>
        <w:spacing w:before="100" w:beforeAutospacing="1" w:after="100" w:afterAutospacing="1" w:line="360" w:lineRule="auto"/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CFA7669" wp14:editId="5F9D8ECE">
            <wp:extent cx="6788785" cy="561594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8785" cy="561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C099F" w14:textId="77777777" w:rsidR="002216FD" w:rsidRPr="005C4929" w:rsidRDefault="002216FD" w:rsidP="002216FD">
      <w:pPr>
        <w:spacing w:before="100" w:beforeAutospacing="1" w:after="100" w:afterAutospacing="1" w:line="360" w:lineRule="auto"/>
        <w:jc w:val="center"/>
        <w:rPr>
          <w:lang w:eastAsia="ru-RU"/>
        </w:rPr>
      </w:pPr>
      <w:r>
        <w:rPr>
          <w:noProof/>
          <w:lang w:eastAsia="ru-RU"/>
        </w:rPr>
        <w:t>Рисунок 12 –Технологическая карта</w:t>
      </w:r>
    </w:p>
    <w:p w14:paraId="28E9E7F6" w14:textId="77777777" w:rsidR="00DD7803" w:rsidRDefault="00DD7803" w:rsidP="006E25FC">
      <w:pPr>
        <w:pStyle w:val="3"/>
        <w:spacing w:before="100" w:beforeAutospacing="1" w:after="100" w:afterAutospacing="1"/>
        <w:ind w:firstLine="709"/>
        <w:jc w:val="both"/>
        <w:rPr>
          <w:lang w:eastAsia="ru-RU"/>
        </w:rPr>
      </w:pPr>
      <w:bookmarkStart w:id="121" w:name="_Toc446599519"/>
      <w:r>
        <w:rPr>
          <w:lang w:eastAsia="ru-RU"/>
        </w:rPr>
        <w:t>4.5.3 Калькуляция</w:t>
      </w:r>
      <w:bookmarkEnd w:id="121"/>
    </w:p>
    <w:p w14:paraId="3074A1FC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После составления технологической карты </w:t>
      </w:r>
      <w:r w:rsidRPr="00E77AB7">
        <w:rPr>
          <w:lang w:eastAsia="ru-RU"/>
        </w:rPr>
        <w:t>[</w:t>
      </w:r>
      <w:r>
        <w:rPr>
          <w:lang w:eastAsia="ru-RU"/>
        </w:rPr>
        <w:t>4.5.1</w:t>
      </w:r>
      <w:r w:rsidRPr="00E77AB7">
        <w:rPr>
          <w:lang w:eastAsia="ru-RU"/>
        </w:rPr>
        <w:t>]</w:t>
      </w:r>
      <w:r>
        <w:rPr>
          <w:lang w:eastAsia="ru-RU"/>
        </w:rPr>
        <w:t xml:space="preserve"> необходимо нажать кнопку «Калькуляция» для подсчета полной стоимости детали с учетом всех затрат.</w:t>
      </w:r>
    </w:p>
    <w:p w14:paraId="0576FD51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«Наименование», «Группа», «Чертеж» заполняются автоматически в соответствии с выбранным чертежом.</w:t>
      </w:r>
    </w:p>
    <w:p w14:paraId="40E0CBD1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Сначала заполняется плановая калькуляция (масса материалов – масса по чертежу). После изготовления детали заполняется фактическая калькуляция (масса материалов – масса фактическая).</w:t>
      </w:r>
    </w:p>
    <w:p w14:paraId="0AF7DE08" w14:textId="77777777" w:rsidR="0034245A" w:rsidRDefault="0034245A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lastRenderedPageBreak/>
        <w:t xml:space="preserve">Предусмотреть изменение основной заработной платы в фактической калькуляции, </w:t>
      </w:r>
      <w:proofErr w:type="spellStart"/>
      <w:r>
        <w:rPr>
          <w:lang w:eastAsia="ru-RU"/>
        </w:rPr>
        <w:t>тоесть</w:t>
      </w:r>
      <w:proofErr w:type="spellEnd"/>
      <w:r>
        <w:rPr>
          <w:lang w:eastAsia="ru-RU"/>
        </w:rPr>
        <w:t xml:space="preserve"> должна быть возможность ручного ввода основной заработной платы и остальные поля должны быть пересчитаны автоматически.</w:t>
      </w:r>
    </w:p>
    <w:p w14:paraId="620D88DC" w14:textId="77777777" w:rsidR="00DD7803" w:rsidRPr="00B11235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Формулы расчета (используемые константы – из справочника </w:t>
      </w:r>
      <w:r w:rsidRPr="00B11235">
        <w:rPr>
          <w:lang w:eastAsia="ru-RU"/>
        </w:rPr>
        <w:t>[</w:t>
      </w:r>
      <w:r w:rsidR="00A0364A">
        <w:rPr>
          <w:lang w:eastAsia="ru-RU"/>
        </w:rPr>
        <w:t xml:space="preserve">п. </w:t>
      </w:r>
      <w:r>
        <w:rPr>
          <w:lang w:eastAsia="ru-RU"/>
        </w:rPr>
        <w:t>4.3.13</w:t>
      </w:r>
      <w:r w:rsidRPr="00B11235">
        <w:rPr>
          <w:lang w:eastAsia="ru-RU"/>
        </w:rPr>
        <w:t>]</w:t>
      </w:r>
      <w:r>
        <w:rPr>
          <w:lang w:eastAsia="ru-RU"/>
        </w:rPr>
        <w:t>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06"/>
        <w:gridCol w:w="2706"/>
        <w:gridCol w:w="3351"/>
        <w:gridCol w:w="3225"/>
      </w:tblGrid>
      <w:tr w:rsidR="00DD7803" w14:paraId="18D49B22" w14:textId="77777777" w:rsidTr="00135028">
        <w:tc>
          <w:tcPr>
            <w:tcW w:w="1706" w:type="dxa"/>
          </w:tcPr>
          <w:p w14:paraId="3C48435A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№</w:t>
            </w:r>
          </w:p>
        </w:tc>
        <w:tc>
          <w:tcPr>
            <w:tcW w:w="2706" w:type="dxa"/>
          </w:tcPr>
          <w:p w14:paraId="3B4CAEF5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Поле</w:t>
            </w:r>
          </w:p>
        </w:tc>
        <w:tc>
          <w:tcPr>
            <w:tcW w:w="3351" w:type="dxa"/>
          </w:tcPr>
          <w:p w14:paraId="07E0CFFD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Формула</w:t>
            </w:r>
          </w:p>
        </w:tc>
        <w:tc>
          <w:tcPr>
            <w:tcW w:w="3225" w:type="dxa"/>
          </w:tcPr>
          <w:p w14:paraId="5697CE5D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Комментарий</w:t>
            </w:r>
          </w:p>
        </w:tc>
      </w:tr>
      <w:tr w:rsidR="00DD7803" w14:paraId="26358DBF" w14:textId="77777777" w:rsidTr="00135028">
        <w:tc>
          <w:tcPr>
            <w:tcW w:w="1706" w:type="dxa"/>
          </w:tcPr>
          <w:p w14:paraId="2F50168F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1</w:t>
            </w:r>
          </w:p>
        </w:tc>
        <w:tc>
          <w:tcPr>
            <w:tcW w:w="2706" w:type="dxa"/>
          </w:tcPr>
          <w:p w14:paraId="2E7E300F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Сырье и материалы</w:t>
            </w:r>
          </w:p>
        </w:tc>
        <w:tc>
          <w:tcPr>
            <w:tcW w:w="3351" w:type="dxa"/>
          </w:tcPr>
          <w:p w14:paraId="3A068D8F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 xml:space="preserve">Масса*Стоимость </w:t>
            </w:r>
          </w:p>
        </w:tc>
        <w:tc>
          <w:tcPr>
            <w:tcW w:w="3225" w:type="dxa"/>
          </w:tcPr>
          <w:p w14:paraId="2871862F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Вес и марка материалов содержаться в технологической карте [4.5.2], стоимость материала указана в справочнике [4.3.1]</w:t>
            </w:r>
          </w:p>
        </w:tc>
      </w:tr>
      <w:tr w:rsidR="00DD7803" w14:paraId="5654C718" w14:textId="77777777" w:rsidTr="00135028">
        <w:tc>
          <w:tcPr>
            <w:tcW w:w="1706" w:type="dxa"/>
          </w:tcPr>
          <w:p w14:paraId="6F8B959A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2</w:t>
            </w:r>
          </w:p>
        </w:tc>
        <w:tc>
          <w:tcPr>
            <w:tcW w:w="2706" w:type="dxa"/>
          </w:tcPr>
          <w:p w14:paraId="58F71E25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Транспортные</w:t>
            </w:r>
          </w:p>
        </w:tc>
        <w:tc>
          <w:tcPr>
            <w:tcW w:w="3351" w:type="dxa"/>
          </w:tcPr>
          <w:p w14:paraId="1B4C4C2F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proofErr w:type="spellStart"/>
            <w:r w:rsidRPr="00135028">
              <w:rPr>
                <w:szCs w:val="20"/>
                <w:lang w:eastAsia="ru-RU"/>
              </w:rPr>
              <w:t>Ктр</w:t>
            </w:r>
            <w:proofErr w:type="spellEnd"/>
            <w:r w:rsidRPr="00135028">
              <w:rPr>
                <w:szCs w:val="20"/>
                <w:lang w:eastAsia="ru-RU"/>
              </w:rPr>
              <w:t xml:space="preserve">* 1п. </w:t>
            </w:r>
          </w:p>
        </w:tc>
        <w:tc>
          <w:tcPr>
            <w:tcW w:w="3225" w:type="dxa"/>
          </w:tcPr>
          <w:p w14:paraId="59135946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</w:p>
        </w:tc>
      </w:tr>
      <w:tr w:rsidR="00DD7803" w14:paraId="5329AD64" w14:textId="77777777" w:rsidTr="00135028">
        <w:tc>
          <w:tcPr>
            <w:tcW w:w="1706" w:type="dxa"/>
          </w:tcPr>
          <w:p w14:paraId="0D66B671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3</w:t>
            </w:r>
          </w:p>
        </w:tc>
        <w:tc>
          <w:tcPr>
            <w:tcW w:w="2706" w:type="dxa"/>
          </w:tcPr>
          <w:p w14:paraId="3871D4E8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Основная зарплата</w:t>
            </w:r>
          </w:p>
        </w:tc>
        <w:tc>
          <w:tcPr>
            <w:tcW w:w="3351" w:type="dxa"/>
          </w:tcPr>
          <w:p w14:paraId="0201A98B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(</w:t>
            </w:r>
            <w:proofErr w:type="gramStart"/>
            <w:r w:rsidRPr="00135028">
              <w:rPr>
                <w:szCs w:val="20"/>
                <w:lang w:val="en-US" w:eastAsia="ru-RU"/>
              </w:rPr>
              <w:t>t</w:t>
            </w:r>
            <w:proofErr w:type="spellStart"/>
            <w:proofErr w:type="gramEnd"/>
            <w:r w:rsidRPr="00135028">
              <w:rPr>
                <w:szCs w:val="20"/>
                <w:lang w:eastAsia="ru-RU"/>
              </w:rPr>
              <w:t>заг</w:t>
            </w:r>
            <w:proofErr w:type="spellEnd"/>
            <w:r w:rsidRPr="00135028">
              <w:rPr>
                <w:szCs w:val="20"/>
                <w:lang w:eastAsia="ru-RU"/>
              </w:rPr>
              <w:t>+</w:t>
            </w:r>
            <w:r w:rsidRPr="00135028">
              <w:rPr>
                <w:szCs w:val="20"/>
                <w:lang w:val="en-US" w:eastAsia="ru-RU"/>
              </w:rPr>
              <w:t>t</w:t>
            </w:r>
            <w:r w:rsidRPr="00135028">
              <w:rPr>
                <w:szCs w:val="20"/>
                <w:lang w:eastAsia="ru-RU"/>
              </w:rPr>
              <w:t>в+</w:t>
            </w:r>
            <w:r w:rsidRPr="00135028">
              <w:rPr>
                <w:szCs w:val="20"/>
                <w:lang w:val="en-US" w:eastAsia="ru-RU"/>
              </w:rPr>
              <w:t>t</w:t>
            </w:r>
            <w:proofErr w:type="spellStart"/>
            <w:r w:rsidRPr="00135028">
              <w:rPr>
                <w:szCs w:val="20"/>
                <w:lang w:eastAsia="ru-RU"/>
              </w:rPr>
              <w:t>выгр</w:t>
            </w:r>
            <w:proofErr w:type="spellEnd"/>
            <w:r w:rsidRPr="00135028">
              <w:rPr>
                <w:szCs w:val="20"/>
                <w:lang w:eastAsia="ru-RU"/>
              </w:rPr>
              <w:t xml:space="preserve">)/ «Выход партии» * </w:t>
            </w:r>
            <w:proofErr w:type="spellStart"/>
            <w:r w:rsidRPr="00135028">
              <w:rPr>
                <w:szCs w:val="20"/>
                <w:lang w:eastAsia="ru-RU"/>
              </w:rPr>
              <w:t>Кст</w:t>
            </w:r>
            <w:proofErr w:type="spellEnd"/>
          </w:p>
        </w:tc>
        <w:tc>
          <w:tcPr>
            <w:tcW w:w="3225" w:type="dxa"/>
          </w:tcPr>
          <w:p w14:paraId="14D1E422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Данные из [п. 4.5.2]</w:t>
            </w:r>
          </w:p>
        </w:tc>
      </w:tr>
      <w:tr w:rsidR="00DD7803" w14:paraId="0743FCD6" w14:textId="77777777" w:rsidTr="00135028">
        <w:tc>
          <w:tcPr>
            <w:tcW w:w="1706" w:type="dxa"/>
          </w:tcPr>
          <w:p w14:paraId="00EDB949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4</w:t>
            </w:r>
          </w:p>
        </w:tc>
        <w:tc>
          <w:tcPr>
            <w:tcW w:w="2706" w:type="dxa"/>
          </w:tcPr>
          <w:p w14:paraId="3AE9E4D6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Дополнительная зарплата</w:t>
            </w:r>
          </w:p>
        </w:tc>
        <w:tc>
          <w:tcPr>
            <w:tcW w:w="3351" w:type="dxa"/>
          </w:tcPr>
          <w:p w14:paraId="39FCABE0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3п. / 11</w:t>
            </w:r>
          </w:p>
        </w:tc>
        <w:tc>
          <w:tcPr>
            <w:tcW w:w="3225" w:type="dxa"/>
          </w:tcPr>
          <w:p w14:paraId="2D5A9647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</w:p>
        </w:tc>
      </w:tr>
      <w:tr w:rsidR="00DD7803" w14:paraId="3497107C" w14:textId="77777777" w:rsidTr="00135028">
        <w:tc>
          <w:tcPr>
            <w:tcW w:w="1706" w:type="dxa"/>
          </w:tcPr>
          <w:p w14:paraId="56474574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5</w:t>
            </w:r>
          </w:p>
        </w:tc>
        <w:tc>
          <w:tcPr>
            <w:tcW w:w="2706" w:type="dxa"/>
          </w:tcPr>
          <w:p w14:paraId="07405753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Отчисления ЕСН</w:t>
            </w:r>
          </w:p>
        </w:tc>
        <w:tc>
          <w:tcPr>
            <w:tcW w:w="3351" w:type="dxa"/>
          </w:tcPr>
          <w:p w14:paraId="4A62B902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proofErr w:type="spellStart"/>
            <w:r w:rsidRPr="00135028">
              <w:rPr>
                <w:szCs w:val="20"/>
                <w:lang w:eastAsia="ru-RU"/>
              </w:rPr>
              <w:t>Кесн</w:t>
            </w:r>
            <w:proofErr w:type="spellEnd"/>
            <w:r w:rsidRPr="00135028">
              <w:rPr>
                <w:szCs w:val="20"/>
                <w:lang w:eastAsia="ru-RU"/>
              </w:rPr>
              <w:t xml:space="preserve"> * (3п. + 4п.)</w:t>
            </w:r>
          </w:p>
        </w:tc>
        <w:tc>
          <w:tcPr>
            <w:tcW w:w="3225" w:type="dxa"/>
          </w:tcPr>
          <w:p w14:paraId="486061DC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</w:p>
        </w:tc>
      </w:tr>
      <w:tr w:rsidR="00DD7803" w14:paraId="08C5D689" w14:textId="77777777" w:rsidTr="00135028">
        <w:tc>
          <w:tcPr>
            <w:tcW w:w="1706" w:type="dxa"/>
          </w:tcPr>
          <w:p w14:paraId="22603D8A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6</w:t>
            </w:r>
          </w:p>
        </w:tc>
        <w:tc>
          <w:tcPr>
            <w:tcW w:w="2706" w:type="dxa"/>
          </w:tcPr>
          <w:p w14:paraId="61259E76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Общецеховые</w:t>
            </w:r>
          </w:p>
        </w:tc>
        <w:tc>
          <w:tcPr>
            <w:tcW w:w="3351" w:type="dxa"/>
          </w:tcPr>
          <w:p w14:paraId="7B3D1212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proofErr w:type="spellStart"/>
            <w:r w:rsidRPr="00135028">
              <w:rPr>
                <w:szCs w:val="20"/>
                <w:lang w:eastAsia="ru-RU"/>
              </w:rPr>
              <w:t>Коб.цех</w:t>
            </w:r>
            <w:proofErr w:type="spellEnd"/>
            <w:r w:rsidRPr="00135028">
              <w:rPr>
                <w:szCs w:val="20"/>
                <w:lang w:eastAsia="ru-RU"/>
              </w:rPr>
              <w:t xml:space="preserve"> * (3п. + 4п.)</w:t>
            </w:r>
          </w:p>
        </w:tc>
        <w:tc>
          <w:tcPr>
            <w:tcW w:w="3225" w:type="dxa"/>
          </w:tcPr>
          <w:p w14:paraId="70EB2A62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</w:p>
        </w:tc>
      </w:tr>
      <w:tr w:rsidR="00DD7803" w14:paraId="1770AE03" w14:textId="77777777" w:rsidTr="00135028">
        <w:tc>
          <w:tcPr>
            <w:tcW w:w="1706" w:type="dxa"/>
          </w:tcPr>
          <w:p w14:paraId="28C3ECA9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7</w:t>
            </w:r>
          </w:p>
        </w:tc>
        <w:tc>
          <w:tcPr>
            <w:tcW w:w="2706" w:type="dxa"/>
          </w:tcPr>
          <w:p w14:paraId="7F5ACD48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Общепроизводственные</w:t>
            </w:r>
          </w:p>
        </w:tc>
        <w:tc>
          <w:tcPr>
            <w:tcW w:w="3351" w:type="dxa"/>
          </w:tcPr>
          <w:p w14:paraId="598244B5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proofErr w:type="spellStart"/>
            <w:r w:rsidRPr="00135028">
              <w:rPr>
                <w:szCs w:val="20"/>
                <w:lang w:eastAsia="ru-RU"/>
              </w:rPr>
              <w:t>Коб.пр</w:t>
            </w:r>
            <w:proofErr w:type="spellEnd"/>
            <w:r w:rsidRPr="00135028">
              <w:rPr>
                <w:szCs w:val="20"/>
                <w:lang w:eastAsia="ru-RU"/>
              </w:rPr>
              <w:t xml:space="preserve"> * (3п. + 4п.)</w:t>
            </w:r>
          </w:p>
        </w:tc>
        <w:tc>
          <w:tcPr>
            <w:tcW w:w="3225" w:type="dxa"/>
          </w:tcPr>
          <w:p w14:paraId="7592AFD6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</w:p>
        </w:tc>
      </w:tr>
      <w:tr w:rsidR="00DD7803" w14:paraId="109800BA" w14:textId="77777777" w:rsidTr="00135028">
        <w:tc>
          <w:tcPr>
            <w:tcW w:w="1706" w:type="dxa"/>
          </w:tcPr>
          <w:p w14:paraId="58D079F0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8</w:t>
            </w:r>
          </w:p>
        </w:tc>
        <w:tc>
          <w:tcPr>
            <w:tcW w:w="2706" w:type="dxa"/>
          </w:tcPr>
          <w:p w14:paraId="50E2C5A7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Итого (1)</w:t>
            </w:r>
          </w:p>
        </w:tc>
        <w:tc>
          <w:tcPr>
            <w:tcW w:w="3351" w:type="dxa"/>
          </w:tcPr>
          <w:p w14:paraId="26C56CDD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 xml:space="preserve">1.п + 2п. + 3п. + 4п. + 5п. + 6п. + 7п. </w:t>
            </w:r>
          </w:p>
        </w:tc>
        <w:tc>
          <w:tcPr>
            <w:tcW w:w="3225" w:type="dxa"/>
          </w:tcPr>
          <w:p w14:paraId="7EEE21EA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Сумма предыдущих пунктов</w:t>
            </w:r>
          </w:p>
        </w:tc>
      </w:tr>
      <w:tr w:rsidR="00DD7803" w14:paraId="61FE9134" w14:textId="77777777" w:rsidTr="00135028">
        <w:tc>
          <w:tcPr>
            <w:tcW w:w="1706" w:type="dxa"/>
          </w:tcPr>
          <w:p w14:paraId="326096A5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9</w:t>
            </w:r>
          </w:p>
        </w:tc>
        <w:tc>
          <w:tcPr>
            <w:tcW w:w="2706" w:type="dxa"/>
          </w:tcPr>
          <w:p w14:paraId="3E7FFED3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Электроэнергия для формовых</w:t>
            </w:r>
          </w:p>
        </w:tc>
        <w:tc>
          <w:tcPr>
            <w:tcW w:w="3351" w:type="dxa"/>
          </w:tcPr>
          <w:p w14:paraId="4F5FB80C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val="en-US" w:eastAsia="ru-RU"/>
              </w:rPr>
              <w:t>t</w:t>
            </w:r>
            <w:r w:rsidRPr="00135028">
              <w:rPr>
                <w:szCs w:val="20"/>
                <w:lang w:eastAsia="ru-RU"/>
              </w:rPr>
              <w:t>в * ЦЭ / «Выход партии»</w:t>
            </w:r>
          </w:p>
        </w:tc>
        <w:tc>
          <w:tcPr>
            <w:tcW w:w="3225" w:type="dxa"/>
          </w:tcPr>
          <w:p w14:paraId="26248492" w14:textId="77777777" w:rsidR="00DD7803" w:rsidRPr="00A0364A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proofErr w:type="gramStart"/>
            <w:r w:rsidRPr="00135028">
              <w:rPr>
                <w:szCs w:val="20"/>
                <w:lang w:val="en-US" w:eastAsia="ru-RU"/>
              </w:rPr>
              <w:t>t</w:t>
            </w:r>
            <w:r w:rsidRPr="00135028">
              <w:rPr>
                <w:szCs w:val="20"/>
                <w:lang w:eastAsia="ru-RU"/>
              </w:rPr>
              <w:t>в</w:t>
            </w:r>
            <w:proofErr w:type="gramEnd"/>
            <w:r w:rsidRPr="00135028">
              <w:rPr>
                <w:szCs w:val="20"/>
                <w:lang w:eastAsia="ru-RU"/>
              </w:rPr>
              <w:t xml:space="preserve">, «Выход партии» из [4.5.2]. ЦЭ в </w:t>
            </w:r>
            <w:proofErr w:type="spellStart"/>
            <w:r w:rsidRPr="00135028">
              <w:rPr>
                <w:szCs w:val="20"/>
                <w:lang w:eastAsia="ru-RU"/>
              </w:rPr>
              <w:t>соответсвии</w:t>
            </w:r>
            <w:proofErr w:type="spellEnd"/>
            <w:r w:rsidRPr="00135028">
              <w:rPr>
                <w:szCs w:val="20"/>
                <w:lang w:eastAsia="ru-RU"/>
              </w:rPr>
              <w:t xml:space="preserve"> с выбранным </w:t>
            </w:r>
            <w:proofErr w:type="spellStart"/>
            <w:r w:rsidRPr="00135028">
              <w:rPr>
                <w:szCs w:val="20"/>
                <w:lang w:eastAsia="ru-RU"/>
              </w:rPr>
              <w:t>оборужованием</w:t>
            </w:r>
            <w:proofErr w:type="spellEnd"/>
            <w:r w:rsidRPr="00135028">
              <w:rPr>
                <w:szCs w:val="20"/>
                <w:lang w:eastAsia="ru-RU"/>
              </w:rPr>
              <w:t xml:space="preserve">. Значения ЦЭ хранятся в </w:t>
            </w:r>
            <w:r w:rsidRPr="00A0364A">
              <w:rPr>
                <w:szCs w:val="20"/>
                <w:lang w:eastAsia="ru-RU"/>
              </w:rPr>
              <w:t>[</w:t>
            </w:r>
            <w:r w:rsidRPr="00135028">
              <w:rPr>
                <w:szCs w:val="20"/>
                <w:lang w:eastAsia="ru-RU"/>
              </w:rPr>
              <w:t>4.3.12</w:t>
            </w:r>
            <w:r w:rsidRPr="00A0364A">
              <w:rPr>
                <w:szCs w:val="20"/>
                <w:lang w:eastAsia="ru-RU"/>
              </w:rPr>
              <w:t>]</w:t>
            </w:r>
            <w:r w:rsidRPr="00135028">
              <w:rPr>
                <w:szCs w:val="20"/>
                <w:lang w:eastAsia="ru-RU"/>
              </w:rPr>
              <w:t xml:space="preserve"> и соответствуют выбранному оборудованию в </w:t>
            </w:r>
            <w:r w:rsidRPr="00A0364A">
              <w:rPr>
                <w:szCs w:val="20"/>
                <w:lang w:eastAsia="ru-RU"/>
              </w:rPr>
              <w:t>[</w:t>
            </w:r>
            <w:r w:rsidRPr="00135028">
              <w:rPr>
                <w:szCs w:val="20"/>
                <w:lang w:eastAsia="ru-RU"/>
              </w:rPr>
              <w:t>4.5.2</w:t>
            </w:r>
            <w:r w:rsidRPr="00A0364A">
              <w:rPr>
                <w:szCs w:val="20"/>
                <w:lang w:eastAsia="ru-RU"/>
              </w:rPr>
              <w:t>]</w:t>
            </w:r>
            <w:r w:rsidR="00A0364A">
              <w:rPr>
                <w:szCs w:val="20"/>
                <w:lang w:eastAsia="ru-RU"/>
              </w:rPr>
              <w:t>, если выбрано несколько оборудования, то показатель ЦЭ берется максимальным</w:t>
            </w:r>
          </w:p>
        </w:tc>
      </w:tr>
      <w:tr w:rsidR="00DD7803" w14:paraId="0C960240" w14:textId="77777777" w:rsidTr="00135028">
        <w:tc>
          <w:tcPr>
            <w:tcW w:w="1706" w:type="dxa"/>
          </w:tcPr>
          <w:p w14:paraId="7E15729F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10</w:t>
            </w:r>
          </w:p>
        </w:tc>
        <w:tc>
          <w:tcPr>
            <w:tcW w:w="2706" w:type="dxa"/>
          </w:tcPr>
          <w:p w14:paraId="17DB2BD6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Электроэнергия прочая</w:t>
            </w:r>
          </w:p>
        </w:tc>
        <w:tc>
          <w:tcPr>
            <w:tcW w:w="3351" w:type="dxa"/>
          </w:tcPr>
          <w:p w14:paraId="4E2D5DC6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proofErr w:type="spellStart"/>
            <w:r w:rsidRPr="00135028">
              <w:rPr>
                <w:szCs w:val="20"/>
                <w:lang w:eastAsia="ru-RU"/>
              </w:rPr>
              <w:t>Кэл</w:t>
            </w:r>
            <w:proofErr w:type="spellEnd"/>
            <w:r w:rsidRPr="00135028">
              <w:rPr>
                <w:szCs w:val="20"/>
                <w:lang w:eastAsia="ru-RU"/>
              </w:rPr>
              <w:t xml:space="preserve"> </w:t>
            </w:r>
            <w:r w:rsidRPr="00135028">
              <w:rPr>
                <w:szCs w:val="20"/>
                <w:lang w:val="en-US" w:eastAsia="ru-RU"/>
              </w:rPr>
              <w:t xml:space="preserve">* </w:t>
            </w:r>
            <w:r w:rsidRPr="00135028">
              <w:rPr>
                <w:szCs w:val="20"/>
                <w:lang w:eastAsia="ru-RU"/>
              </w:rPr>
              <w:t>8п.</w:t>
            </w:r>
          </w:p>
        </w:tc>
        <w:tc>
          <w:tcPr>
            <w:tcW w:w="3225" w:type="dxa"/>
          </w:tcPr>
          <w:p w14:paraId="3D735523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</w:p>
        </w:tc>
      </w:tr>
      <w:tr w:rsidR="00DD7803" w14:paraId="10990082" w14:textId="77777777" w:rsidTr="00135028">
        <w:tc>
          <w:tcPr>
            <w:tcW w:w="1706" w:type="dxa"/>
          </w:tcPr>
          <w:p w14:paraId="71E0FF41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11</w:t>
            </w:r>
          </w:p>
        </w:tc>
        <w:tc>
          <w:tcPr>
            <w:tcW w:w="2706" w:type="dxa"/>
          </w:tcPr>
          <w:p w14:paraId="5FAD4EAE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Итого (2)</w:t>
            </w:r>
          </w:p>
        </w:tc>
        <w:tc>
          <w:tcPr>
            <w:tcW w:w="3351" w:type="dxa"/>
          </w:tcPr>
          <w:p w14:paraId="16B062F9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8п. + 9п. + 10п.</w:t>
            </w:r>
          </w:p>
        </w:tc>
        <w:tc>
          <w:tcPr>
            <w:tcW w:w="3225" w:type="dxa"/>
          </w:tcPr>
          <w:p w14:paraId="07D1A44E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</w:p>
        </w:tc>
      </w:tr>
      <w:tr w:rsidR="00DD7803" w14:paraId="1EAC71B7" w14:textId="77777777" w:rsidTr="00135028">
        <w:tc>
          <w:tcPr>
            <w:tcW w:w="1706" w:type="dxa"/>
          </w:tcPr>
          <w:p w14:paraId="58B5293B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12</w:t>
            </w:r>
          </w:p>
        </w:tc>
        <w:tc>
          <w:tcPr>
            <w:tcW w:w="2706" w:type="dxa"/>
          </w:tcPr>
          <w:p w14:paraId="38FBAA81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Непредвиденные</w:t>
            </w:r>
          </w:p>
        </w:tc>
        <w:tc>
          <w:tcPr>
            <w:tcW w:w="3351" w:type="dxa"/>
          </w:tcPr>
          <w:p w14:paraId="29C8EA2F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proofErr w:type="spellStart"/>
            <w:r w:rsidRPr="00135028">
              <w:rPr>
                <w:szCs w:val="20"/>
                <w:lang w:eastAsia="ru-RU"/>
              </w:rPr>
              <w:t>Кнеп</w:t>
            </w:r>
            <w:proofErr w:type="spellEnd"/>
            <w:r w:rsidRPr="00135028">
              <w:rPr>
                <w:szCs w:val="20"/>
                <w:lang w:eastAsia="ru-RU"/>
              </w:rPr>
              <w:t xml:space="preserve"> * 11п.</w:t>
            </w:r>
          </w:p>
        </w:tc>
        <w:tc>
          <w:tcPr>
            <w:tcW w:w="3225" w:type="dxa"/>
          </w:tcPr>
          <w:p w14:paraId="1BCCE651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</w:p>
        </w:tc>
      </w:tr>
      <w:tr w:rsidR="00DD7803" w14:paraId="755FB3DC" w14:textId="77777777" w:rsidTr="00135028">
        <w:tc>
          <w:tcPr>
            <w:tcW w:w="1706" w:type="dxa"/>
          </w:tcPr>
          <w:p w14:paraId="58934D79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13</w:t>
            </w:r>
          </w:p>
        </w:tc>
        <w:tc>
          <w:tcPr>
            <w:tcW w:w="2706" w:type="dxa"/>
          </w:tcPr>
          <w:p w14:paraId="26100C8D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Себестоимость</w:t>
            </w:r>
          </w:p>
        </w:tc>
        <w:tc>
          <w:tcPr>
            <w:tcW w:w="3351" w:type="dxa"/>
          </w:tcPr>
          <w:p w14:paraId="50BE3EC9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11п. + 12п.</w:t>
            </w:r>
          </w:p>
        </w:tc>
        <w:tc>
          <w:tcPr>
            <w:tcW w:w="3225" w:type="dxa"/>
          </w:tcPr>
          <w:p w14:paraId="2D7B7C63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</w:p>
        </w:tc>
      </w:tr>
      <w:tr w:rsidR="00DD7803" w14:paraId="3CDAD086" w14:textId="77777777" w:rsidTr="00135028">
        <w:tc>
          <w:tcPr>
            <w:tcW w:w="1706" w:type="dxa"/>
          </w:tcPr>
          <w:p w14:paraId="7383ED37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14</w:t>
            </w:r>
          </w:p>
        </w:tc>
        <w:tc>
          <w:tcPr>
            <w:tcW w:w="2706" w:type="dxa"/>
          </w:tcPr>
          <w:p w14:paraId="27303F35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Рентабельность</w:t>
            </w:r>
          </w:p>
        </w:tc>
        <w:tc>
          <w:tcPr>
            <w:tcW w:w="3351" w:type="dxa"/>
          </w:tcPr>
          <w:p w14:paraId="00F5A136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Крен * 13п.</w:t>
            </w:r>
          </w:p>
        </w:tc>
        <w:tc>
          <w:tcPr>
            <w:tcW w:w="3225" w:type="dxa"/>
          </w:tcPr>
          <w:p w14:paraId="6A3636A2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</w:p>
        </w:tc>
      </w:tr>
      <w:tr w:rsidR="00DD7803" w14:paraId="2A69660F" w14:textId="77777777" w:rsidTr="00135028">
        <w:tc>
          <w:tcPr>
            <w:tcW w:w="1706" w:type="dxa"/>
          </w:tcPr>
          <w:p w14:paraId="317E8AA9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15</w:t>
            </w:r>
          </w:p>
        </w:tc>
        <w:tc>
          <w:tcPr>
            <w:tcW w:w="2706" w:type="dxa"/>
          </w:tcPr>
          <w:p w14:paraId="5E9A3109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 xml:space="preserve">Цена </w:t>
            </w:r>
          </w:p>
        </w:tc>
        <w:tc>
          <w:tcPr>
            <w:tcW w:w="3351" w:type="dxa"/>
          </w:tcPr>
          <w:p w14:paraId="5C581696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13п. + 14п.</w:t>
            </w:r>
          </w:p>
        </w:tc>
        <w:tc>
          <w:tcPr>
            <w:tcW w:w="3225" w:type="dxa"/>
          </w:tcPr>
          <w:p w14:paraId="3A675D0C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</w:p>
        </w:tc>
      </w:tr>
      <w:tr w:rsidR="00DD7803" w14:paraId="158F78A4" w14:textId="77777777" w:rsidTr="00135028">
        <w:tc>
          <w:tcPr>
            <w:tcW w:w="1706" w:type="dxa"/>
          </w:tcPr>
          <w:p w14:paraId="287D18FB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lastRenderedPageBreak/>
              <w:t>16</w:t>
            </w:r>
          </w:p>
        </w:tc>
        <w:tc>
          <w:tcPr>
            <w:tcW w:w="2706" w:type="dxa"/>
          </w:tcPr>
          <w:p w14:paraId="62340C41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НДС</w:t>
            </w:r>
          </w:p>
        </w:tc>
        <w:tc>
          <w:tcPr>
            <w:tcW w:w="3351" w:type="dxa"/>
          </w:tcPr>
          <w:p w14:paraId="01C706DD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 xml:space="preserve">НДС * 15п. </w:t>
            </w:r>
          </w:p>
        </w:tc>
        <w:tc>
          <w:tcPr>
            <w:tcW w:w="3225" w:type="dxa"/>
          </w:tcPr>
          <w:p w14:paraId="4B5EF951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</w:p>
        </w:tc>
      </w:tr>
      <w:tr w:rsidR="00DD7803" w14:paraId="16212B4A" w14:textId="77777777" w:rsidTr="00135028">
        <w:tc>
          <w:tcPr>
            <w:tcW w:w="1706" w:type="dxa"/>
          </w:tcPr>
          <w:p w14:paraId="3C13D863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17</w:t>
            </w:r>
          </w:p>
        </w:tc>
        <w:tc>
          <w:tcPr>
            <w:tcW w:w="2706" w:type="dxa"/>
          </w:tcPr>
          <w:p w14:paraId="60611944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Всего</w:t>
            </w:r>
          </w:p>
        </w:tc>
        <w:tc>
          <w:tcPr>
            <w:tcW w:w="3351" w:type="dxa"/>
          </w:tcPr>
          <w:p w14:paraId="0813349A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 xml:space="preserve">15п. + 16п. </w:t>
            </w:r>
          </w:p>
        </w:tc>
        <w:tc>
          <w:tcPr>
            <w:tcW w:w="3225" w:type="dxa"/>
          </w:tcPr>
          <w:p w14:paraId="63D5A4D3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</w:p>
        </w:tc>
      </w:tr>
    </w:tbl>
    <w:p w14:paraId="11867A4C" w14:textId="77777777" w:rsidR="00DD7803" w:rsidRPr="00B41ECE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</w:p>
    <w:p w14:paraId="6F0E62DD" w14:textId="77777777" w:rsidR="00DD7803" w:rsidRDefault="00D26461" w:rsidP="0034245A">
      <w:pPr>
        <w:spacing w:before="100" w:beforeAutospacing="1" w:after="100" w:afterAutospacing="1" w:line="360" w:lineRule="auto"/>
        <w:ind w:firstLine="709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A7C6DFF" wp14:editId="52949E76">
            <wp:extent cx="3036570" cy="4735830"/>
            <wp:effectExtent l="0" t="0" r="0" b="7620"/>
            <wp:docPr id="12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570" cy="473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3AD67" w14:textId="77777777" w:rsidR="00947AAF" w:rsidRDefault="00FD3E1A" w:rsidP="00947AAF">
      <w:pPr>
        <w:spacing w:before="100" w:beforeAutospacing="1" w:after="100" w:afterAutospacing="1" w:line="360" w:lineRule="auto"/>
        <w:ind w:firstLine="709"/>
        <w:jc w:val="center"/>
        <w:rPr>
          <w:noProof/>
          <w:lang w:eastAsia="ru-RU"/>
        </w:rPr>
      </w:pPr>
      <w:r>
        <w:rPr>
          <w:noProof/>
          <w:lang w:eastAsia="ru-RU"/>
        </w:rPr>
        <w:t xml:space="preserve">Рисунок 13 </w:t>
      </w:r>
      <w:r w:rsidR="00947AAF">
        <w:rPr>
          <w:noProof/>
          <w:lang w:eastAsia="ru-RU"/>
        </w:rPr>
        <w:t>–</w:t>
      </w:r>
      <w:r>
        <w:rPr>
          <w:noProof/>
          <w:lang w:eastAsia="ru-RU"/>
        </w:rPr>
        <w:t xml:space="preserve"> Калькуляция</w:t>
      </w:r>
    </w:p>
    <w:p w14:paraId="404FF84C" w14:textId="77777777" w:rsidR="0034245A" w:rsidRDefault="0034245A" w:rsidP="0034245A">
      <w:pPr>
        <w:pStyle w:val="3"/>
        <w:numPr>
          <w:ilvl w:val="2"/>
          <w:numId w:val="18"/>
        </w:numPr>
        <w:ind w:left="0" w:firstLine="709"/>
        <w:rPr>
          <w:noProof/>
          <w:lang w:eastAsia="ru-RU"/>
        </w:rPr>
      </w:pPr>
      <w:bookmarkStart w:id="122" w:name="_Toc446599520"/>
      <w:r>
        <w:rPr>
          <w:noProof/>
          <w:lang w:eastAsia="ru-RU"/>
        </w:rPr>
        <w:t>Условия отбора</w:t>
      </w:r>
      <w:bookmarkEnd w:id="122"/>
    </w:p>
    <w:p w14:paraId="56F55812" w14:textId="77777777" w:rsidR="00A0364A" w:rsidRPr="00A0364A" w:rsidRDefault="00A0364A" w:rsidP="00A0364A">
      <w:pPr>
        <w:ind w:left="708"/>
        <w:rPr>
          <w:lang w:eastAsia="ru-RU"/>
        </w:rPr>
      </w:pPr>
      <w:r>
        <w:rPr>
          <w:lang w:eastAsia="ru-RU"/>
        </w:rPr>
        <w:t>Предусмотреть автоподстановку при вводе данных с клавиатуры (от 2 символов).</w:t>
      </w:r>
    </w:p>
    <w:p w14:paraId="1D4089ED" w14:textId="77777777" w:rsidR="0034245A" w:rsidRDefault="0034245A" w:rsidP="0034245A">
      <w:pPr>
        <w:ind w:left="708"/>
        <w:rPr>
          <w:lang w:eastAsia="ru-RU"/>
        </w:rPr>
      </w:pPr>
      <w:r>
        <w:rPr>
          <w:lang w:eastAsia="ru-RU"/>
        </w:rPr>
        <w:t>В модуле «Чертежи» предусмотрена выборка чертежа по параметрам:</w:t>
      </w:r>
    </w:p>
    <w:p w14:paraId="4FF80557" w14:textId="77777777" w:rsidR="0034245A" w:rsidRDefault="0034245A" w:rsidP="0034245A">
      <w:pPr>
        <w:numPr>
          <w:ilvl w:val="0"/>
          <w:numId w:val="27"/>
        </w:numPr>
        <w:rPr>
          <w:lang w:eastAsia="ru-RU"/>
        </w:rPr>
      </w:pPr>
      <w:r>
        <w:rPr>
          <w:lang w:eastAsia="ru-RU"/>
        </w:rPr>
        <w:t>по чертежу (его номеру), причем по совпадению нескольких цифр;</w:t>
      </w:r>
    </w:p>
    <w:p w14:paraId="78F1B5F1" w14:textId="77777777" w:rsidR="0034245A" w:rsidRDefault="0034245A" w:rsidP="0034245A">
      <w:pPr>
        <w:numPr>
          <w:ilvl w:val="0"/>
          <w:numId w:val="27"/>
        </w:numPr>
        <w:rPr>
          <w:lang w:eastAsia="ru-RU"/>
        </w:rPr>
      </w:pPr>
      <w:r>
        <w:rPr>
          <w:lang w:eastAsia="ru-RU"/>
        </w:rPr>
        <w:t>по наименованию детали;</w:t>
      </w:r>
    </w:p>
    <w:p w14:paraId="6BDDC87F" w14:textId="77777777" w:rsidR="00947AAF" w:rsidRPr="0034245A" w:rsidRDefault="0034245A" w:rsidP="00947AAF">
      <w:pPr>
        <w:numPr>
          <w:ilvl w:val="0"/>
          <w:numId w:val="27"/>
        </w:numPr>
        <w:rPr>
          <w:lang w:eastAsia="ru-RU"/>
        </w:rPr>
      </w:pPr>
      <w:r>
        <w:rPr>
          <w:lang w:eastAsia="ru-RU"/>
        </w:rPr>
        <w:t>по какому-либо размеру (толщина, длина, ширина, диаметр).</w:t>
      </w:r>
    </w:p>
    <w:p w14:paraId="3661AA58" w14:textId="77777777" w:rsidR="00DD7803" w:rsidRDefault="00DD7803" w:rsidP="006E25FC">
      <w:pPr>
        <w:pStyle w:val="2"/>
        <w:numPr>
          <w:ilvl w:val="1"/>
          <w:numId w:val="18"/>
        </w:numPr>
        <w:spacing w:before="100" w:beforeAutospacing="1" w:after="100" w:afterAutospacing="1" w:line="360" w:lineRule="auto"/>
        <w:ind w:left="0" w:firstLine="709"/>
        <w:jc w:val="both"/>
        <w:rPr>
          <w:lang w:eastAsia="ru-RU"/>
        </w:rPr>
      </w:pPr>
      <w:bookmarkStart w:id="123" w:name="_Toc446599521"/>
      <w:r>
        <w:rPr>
          <w:lang w:eastAsia="ru-RU"/>
        </w:rPr>
        <w:t>Процесс производства. Модуль «Наряд»</w:t>
      </w:r>
      <w:bookmarkEnd w:id="123"/>
    </w:p>
    <w:p w14:paraId="5BD0D5B2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Модуль «Наряд»</w:t>
      </w:r>
      <w:r w:rsidR="00FD3E1A">
        <w:rPr>
          <w:lang w:eastAsia="ru-RU"/>
        </w:rPr>
        <w:t xml:space="preserve"> (рис. 14)</w:t>
      </w:r>
      <w:r>
        <w:rPr>
          <w:lang w:eastAsia="ru-RU"/>
        </w:rPr>
        <w:t xml:space="preserve"> содержит информацию о ежедневном задании на изготовлении продукции. </w:t>
      </w:r>
    </w:p>
    <w:p w14:paraId="75A304CC" w14:textId="77777777" w:rsidR="00DD7803" w:rsidRPr="00862E80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Номер документу присваивается автоматически.</w:t>
      </w:r>
    </w:p>
    <w:p w14:paraId="09FBFEF9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lastRenderedPageBreak/>
        <w:t xml:space="preserve">Выбирается из раскрывающегося списка номер чертежа. Наименование, группа, материал, способ изготовления, исполнитель появляются автоматически из модуля </w:t>
      </w:r>
      <w:r w:rsidRPr="00862E80">
        <w:rPr>
          <w:lang w:eastAsia="ru-RU"/>
        </w:rPr>
        <w:t>[</w:t>
      </w:r>
      <w:r w:rsidR="00FD3E1A">
        <w:rPr>
          <w:lang w:eastAsia="ru-RU"/>
        </w:rPr>
        <w:t xml:space="preserve">п. </w:t>
      </w:r>
      <w:r>
        <w:rPr>
          <w:lang w:eastAsia="ru-RU"/>
        </w:rPr>
        <w:t>4.5</w:t>
      </w:r>
      <w:r w:rsidRPr="00862E80">
        <w:rPr>
          <w:lang w:eastAsia="ru-RU"/>
        </w:rPr>
        <w:t>]</w:t>
      </w:r>
      <w:r>
        <w:rPr>
          <w:lang w:eastAsia="ru-RU"/>
        </w:rPr>
        <w:t>.</w:t>
      </w:r>
    </w:p>
    <w:p w14:paraId="2371497C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Поля «Дневное задание», «Выполнено» прописываются вручную.</w:t>
      </w:r>
    </w:p>
    <w:p w14:paraId="4C1CE846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«Исполнитель» выбирается из справочника «Сотрудники» </w:t>
      </w:r>
      <w:r w:rsidRPr="00862E80">
        <w:rPr>
          <w:lang w:eastAsia="ru-RU"/>
        </w:rPr>
        <w:t>[</w:t>
      </w:r>
      <w:r>
        <w:rPr>
          <w:lang w:eastAsia="ru-RU"/>
        </w:rPr>
        <w:t>п.4.3.7</w:t>
      </w:r>
      <w:r w:rsidRPr="00862E80">
        <w:rPr>
          <w:lang w:eastAsia="ru-RU"/>
        </w:rPr>
        <w:t>]</w:t>
      </w:r>
      <w:r>
        <w:rPr>
          <w:lang w:eastAsia="ru-RU"/>
        </w:rPr>
        <w:t>.</w:t>
      </w:r>
    </w:p>
    <w:p w14:paraId="0C079130" w14:textId="77777777" w:rsidR="00DD7803" w:rsidRPr="00862E80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Основная заработная плата берется из калькуляции </w:t>
      </w:r>
      <w:r w:rsidRPr="00862E80">
        <w:rPr>
          <w:lang w:eastAsia="ru-RU"/>
        </w:rPr>
        <w:t>[</w:t>
      </w:r>
      <w:r>
        <w:rPr>
          <w:lang w:eastAsia="ru-RU"/>
        </w:rPr>
        <w:t>п. 4.5.3</w:t>
      </w:r>
      <w:r w:rsidRPr="00862E80">
        <w:rPr>
          <w:lang w:eastAsia="ru-RU"/>
        </w:rPr>
        <w:t>]</w:t>
      </w:r>
      <w:r>
        <w:rPr>
          <w:lang w:eastAsia="ru-RU"/>
        </w:rPr>
        <w:t>.</w:t>
      </w:r>
    </w:p>
    <w:p w14:paraId="1959840E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Поле «Партия» заполняется автоматически. Формат: «Дата составления</w:t>
      </w:r>
      <w:r w:rsidRPr="00862E80">
        <w:rPr>
          <w:lang w:eastAsia="ru-RU"/>
        </w:rPr>
        <w:t>/</w:t>
      </w:r>
      <w:r>
        <w:rPr>
          <w:lang w:eastAsia="ru-RU"/>
        </w:rPr>
        <w:t xml:space="preserve">#». Каждый день по порядку (25.12.2015 – «25.12.2015 </w:t>
      </w:r>
      <w:r w:rsidRPr="00862E80">
        <w:rPr>
          <w:lang w:eastAsia="ru-RU"/>
        </w:rPr>
        <w:t>/</w:t>
      </w:r>
      <w:r>
        <w:rPr>
          <w:lang w:eastAsia="ru-RU"/>
        </w:rPr>
        <w:t xml:space="preserve">1», «25.12.2015 </w:t>
      </w:r>
      <w:r w:rsidRPr="00862E80">
        <w:rPr>
          <w:lang w:eastAsia="ru-RU"/>
        </w:rPr>
        <w:t>/</w:t>
      </w:r>
      <w:r>
        <w:rPr>
          <w:lang w:eastAsia="ru-RU"/>
        </w:rPr>
        <w:t xml:space="preserve">2», «25.12.2015 </w:t>
      </w:r>
      <w:r w:rsidRPr="00862E80">
        <w:rPr>
          <w:lang w:eastAsia="ru-RU"/>
        </w:rPr>
        <w:t>/</w:t>
      </w:r>
      <w:r>
        <w:rPr>
          <w:lang w:eastAsia="ru-RU"/>
        </w:rPr>
        <w:t xml:space="preserve">3» и т.д.; 26.12.2015 – «26.12.2015 </w:t>
      </w:r>
      <w:r w:rsidRPr="00862E80">
        <w:rPr>
          <w:lang w:eastAsia="ru-RU"/>
        </w:rPr>
        <w:t>/</w:t>
      </w:r>
      <w:r>
        <w:rPr>
          <w:lang w:eastAsia="ru-RU"/>
        </w:rPr>
        <w:t xml:space="preserve">1», «26.12.2015 </w:t>
      </w:r>
      <w:r w:rsidRPr="00862E80">
        <w:rPr>
          <w:lang w:eastAsia="ru-RU"/>
        </w:rPr>
        <w:t>/</w:t>
      </w:r>
      <w:r>
        <w:rPr>
          <w:lang w:eastAsia="ru-RU"/>
        </w:rPr>
        <w:t xml:space="preserve">2», «26.12.2015 </w:t>
      </w:r>
      <w:r w:rsidRPr="00862E80">
        <w:rPr>
          <w:lang w:eastAsia="ru-RU"/>
        </w:rPr>
        <w:t>/</w:t>
      </w:r>
      <w:r>
        <w:rPr>
          <w:lang w:eastAsia="ru-RU"/>
        </w:rPr>
        <w:t>3» и т.д.).</w:t>
      </w:r>
    </w:p>
    <w:p w14:paraId="1A2BC79C" w14:textId="77777777" w:rsidR="00DD7803" w:rsidRPr="00975811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Цена – «Цена по калькуляции без НДС» </w:t>
      </w:r>
      <w:r w:rsidRPr="00975811">
        <w:rPr>
          <w:lang w:eastAsia="ru-RU"/>
        </w:rPr>
        <w:t>[</w:t>
      </w:r>
      <w:r w:rsidR="00FD3E1A">
        <w:rPr>
          <w:lang w:eastAsia="ru-RU"/>
        </w:rPr>
        <w:t xml:space="preserve">п. </w:t>
      </w:r>
      <w:r>
        <w:rPr>
          <w:lang w:eastAsia="ru-RU"/>
        </w:rPr>
        <w:t>4.5</w:t>
      </w:r>
      <w:r w:rsidRPr="00975811">
        <w:rPr>
          <w:lang w:eastAsia="ru-RU"/>
        </w:rPr>
        <w:t>]</w:t>
      </w:r>
      <w:r>
        <w:rPr>
          <w:lang w:eastAsia="ru-RU"/>
        </w:rPr>
        <w:t>.</w:t>
      </w:r>
    </w:p>
    <w:p w14:paraId="1C9559D5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Имеется возможность выборки по фамилии сотрудника (исполнителя) за день и за месяц его основной заработной платы. Тем самым будет осуществляться контроль за исполнением своих обязанностей каждым сотрудником.</w:t>
      </w:r>
      <w:r w:rsidR="0034245A">
        <w:rPr>
          <w:lang w:eastAsia="ru-RU"/>
        </w:rPr>
        <w:t xml:space="preserve"> Данный модуль недоступен всем, кроме экономиста(!).</w:t>
      </w:r>
      <w:r w:rsidR="00FD3E1A">
        <w:rPr>
          <w:lang w:eastAsia="ru-RU"/>
        </w:rPr>
        <w:t xml:space="preserve"> Данная выборка выводится на экран путем нажатия кнопки «Печатная форма».</w:t>
      </w:r>
    </w:p>
    <w:p w14:paraId="28A3EFA9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Так же ведется реестр изготовленных деталей. Имеется возможность просмотра изготовленного количества деталей с начала месяца по текущий день, а также за месяц. Необходимые поля: номер чертежа и количество деталей по нему. </w:t>
      </w:r>
    </w:p>
    <w:p w14:paraId="342DF179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Предусмотрена печатная форма наряда на день, включающая номер документа, дату и таблицу.</w:t>
      </w:r>
    </w:p>
    <w:p w14:paraId="619588F2" w14:textId="77777777" w:rsidR="0091258A" w:rsidRDefault="0091258A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Предусмотрен отбор наряда по дате составления.</w:t>
      </w:r>
    </w:p>
    <w:p w14:paraId="40B38B86" w14:textId="77777777" w:rsidR="00DD7803" w:rsidRDefault="00D26461" w:rsidP="00FD3E1A">
      <w:pPr>
        <w:spacing w:before="100" w:beforeAutospacing="1" w:after="100" w:afterAutospacing="1" w:line="360" w:lineRule="auto"/>
        <w:jc w:val="both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A8FF201" wp14:editId="6F43E1BC">
            <wp:extent cx="6771640" cy="3493770"/>
            <wp:effectExtent l="0" t="0" r="0" b="0"/>
            <wp:docPr id="1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1640" cy="349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C64D4" w14:textId="77777777" w:rsidR="00D26461" w:rsidRDefault="00FD3E1A" w:rsidP="00D26461">
      <w:pPr>
        <w:spacing w:before="100" w:beforeAutospacing="1" w:after="100" w:afterAutospacing="1" w:line="36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t xml:space="preserve">Рисунок 14 </w:t>
      </w:r>
      <w:r w:rsidR="00507C7D">
        <w:rPr>
          <w:noProof/>
          <w:lang w:eastAsia="ru-RU"/>
        </w:rPr>
        <w:t>–</w:t>
      </w:r>
      <w:r>
        <w:rPr>
          <w:noProof/>
          <w:lang w:eastAsia="ru-RU"/>
        </w:rPr>
        <w:t xml:space="preserve"> Наряд</w:t>
      </w:r>
    </w:p>
    <w:p w14:paraId="67B4E7FD" w14:textId="77777777" w:rsidR="00FB39AE" w:rsidRDefault="00FB39AE" w:rsidP="00FB39AE">
      <w:pPr>
        <w:pStyle w:val="3"/>
        <w:ind w:firstLine="708"/>
        <w:rPr>
          <w:noProof/>
          <w:lang w:eastAsia="ru-RU"/>
        </w:rPr>
      </w:pPr>
      <w:bookmarkStart w:id="124" w:name="_Toc446599522"/>
      <w:r>
        <w:rPr>
          <w:noProof/>
          <w:lang w:eastAsia="ru-RU"/>
        </w:rPr>
        <w:t>4.6.1 Учет потраченного материала</w:t>
      </w:r>
      <w:bookmarkEnd w:id="124"/>
    </w:p>
    <w:p w14:paraId="2234BFFC" w14:textId="77777777" w:rsidR="00FB39AE" w:rsidRDefault="00FB39AE" w:rsidP="00FB39AE">
      <w:pPr>
        <w:rPr>
          <w:lang w:eastAsia="ru-RU"/>
        </w:rPr>
      </w:pPr>
      <w:r>
        <w:rPr>
          <w:lang w:eastAsia="ru-RU"/>
        </w:rPr>
        <w:tab/>
        <w:t>Формируется сводный отчет, который имеет следующие поля:</w:t>
      </w:r>
    </w:p>
    <w:p w14:paraId="5CB5EFAD" w14:textId="77777777" w:rsidR="00FB39AE" w:rsidRDefault="00FB39AE" w:rsidP="00FB39AE">
      <w:pPr>
        <w:pStyle w:val="a4"/>
        <w:numPr>
          <w:ilvl w:val="0"/>
          <w:numId w:val="31"/>
        </w:numPr>
        <w:rPr>
          <w:lang w:eastAsia="ru-RU"/>
        </w:rPr>
      </w:pPr>
      <w:r>
        <w:rPr>
          <w:lang w:eastAsia="ru-RU"/>
        </w:rPr>
        <w:t>Чертеж;</w:t>
      </w:r>
    </w:p>
    <w:p w14:paraId="4AB8A47A" w14:textId="77777777" w:rsidR="00FB39AE" w:rsidRDefault="00FB39AE" w:rsidP="00FB39AE">
      <w:pPr>
        <w:pStyle w:val="a4"/>
        <w:numPr>
          <w:ilvl w:val="0"/>
          <w:numId w:val="31"/>
        </w:numPr>
        <w:rPr>
          <w:lang w:eastAsia="ru-RU"/>
        </w:rPr>
      </w:pPr>
      <w:r>
        <w:rPr>
          <w:lang w:eastAsia="ru-RU"/>
        </w:rPr>
        <w:t>Группа;</w:t>
      </w:r>
    </w:p>
    <w:p w14:paraId="288AB3FD" w14:textId="77777777" w:rsidR="00FB39AE" w:rsidRDefault="00FB39AE" w:rsidP="00FB39AE">
      <w:pPr>
        <w:pStyle w:val="a4"/>
        <w:numPr>
          <w:ilvl w:val="0"/>
          <w:numId w:val="31"/>
        </w:numPr>
        <w:rPr>
          <w:lang w:eastAsia="ru-RU"/>
        </w:rPr>
      </w:pPr>
      <w:r>
        <w:rPr>
          <w:lang w:eastAsia="ru-RU"/>
        </w:rPr>
        <w:t>Наименование;</w:t>
      </w:r>
    </w:p>
    <w:p w14:paraId="6C27B850" w14:textId="77777777" w:rsidR="00FB39AE" w:rsidRDefault="00FB39AE" w:rsidP="00FB39AE">
      <w:pPr>
        <w:pStyle w:val="a4"/>
        <w:numPr>
          <w:ilvl w:val="0"/>
          <w:numId w:val="31"/>
        </w:numPr>
        <w:rPr>
          <w:lang w:eastAsia="ru-RU"/>
        </w:rPr>
      </w:pPr>
      <w:r>
        <w:rPr>
          <w:lang w:eastAsia="ru-RU"/>
        </w:rPr>
        <w:t>Выполнено деталей;</w:t>
      </w:r>
    </w:p>
    <w:p w14:paraId="4AD6D93C" w14:textId="77777777" w:rsidR="00FB39AE" w:rsidRDefault="00FB39AE" w:rsidP="00FB39AE">
      <w:pPr>
        <w:pStyle w:val="a4"/>
        <w:numPr>
          <w:ilvl w:val="0"/>
          <w:numId w:val="31"/>
        </w:numPr>
        <w:rPr>
          <w:lang w:eastAsia="ru-RU"/>
        </w:rPr>
      </w:pPr>
      <w:r>
        <w:rPr>
          <w:lang w:eastAsia="ru-RU"/>
        </w:rPr>
        <w:t>Партия;</w:t>
      </w:r>
    </w:p>
    <w:p w14:paraId="2F58BC86" w14:textId="77777777" w:rsidR="00FB39AE" w:rsidRDefault="00FB39AE" w:rsidP="00FB39AE">
      <w:pPr>
        <w:pStyle w:val="a4"/>
        <w:numPr>
          <w:ilvl w:val="0"/>
          <w:numId w:val="31"/>
        </w:numPr>
        <w:rPr>
          <w:lang w:eastAsia="ru-RU"/>
        </w:rPr>
      </w:pPr>
      <w:r>
        <w:rPr>
          <w:lang w:eastAsia="ru-RU"/>
        </w:rPr>
        <w:t>Использовано материала (выполнено деталей</w:t>
      </w:r>
      <w:r w:rsidR="00947AAF">
        <w:rPr>
          <w:lang w:eastAsia="ru-RU"/>
        </w:rPr>
        <w:t xml:space="preserve"> </w:t>
      </w:r>
      <w:r>
        <w:rPr>
          <w:lang w:eastAsia="ru-RU"/>
        </w:rPr>
        <w:t xml:space="preserve">* массу с отходами из модуля </w:t>
      </w:r>
      <w:r w:rsidRPr="00FB39AE">
        <w:rPr>
          <w:lang w:eastAsia="ru-RU"/>
        </w:rPr>
        <w:t>[</w:t>
      </w:r>
      <w:r>
        <w:rPr>
          <w:lang w:eastAsia="ru-RU"/>
        </w:rPr>
        <w:t>п. 4.5</w:t>
      </w:r>
      <w:r w:rsidRPr="00FB39AE">
        <w:rPr>
          <w:lang w:eastAsia="ru-RU"/>
        </w:rPr>
        <w:t>]</w:t>
      </w:r>
      <w:r>
        <w:rPr>
          <w:lang w:eastAsia="ru-RU"/>
        </w:rPr>
        <w:t>).</w:t>
      </w:r>
    </w:p>
    <w:p w14:paraId="7A451F77" w14:textId="77777777" w:rsidR="00FB39AE" w:rsidRDefault="00FB39AE" w:rsidP="00FB39AE">
      <w:pPr>
        <w:pStyle w:val="a4"/>
        <w:rPr>
          <w:lang w:eastAsia="ru-RU"/>
        </w:rPr>
      </w:pPr>
      <w:r>
        <w:rPr>
          <w:lang w:eastAsia="ru-RU"/>
        </w:rPr>
        <w:t>Группировка ведется по каждому материалу.</w:t>
      </w:r>
    </w:p>
    <w:p w14:paraId="48D520AD" w14:textId="77777777" w:rsidR="00FB39AE" w:rsidRDefault="00FB39AE" w:rsidP="00FB39AE">
      <w:pPr>
        <w:pStyle w:val="a4"/>
        <w:rPr>
          <w:lang w:eastAsia="ru-RU"/>
        </w:rPr>
      </w:pPr>
      <w:r>
        <w:rPr>
          <w:lang w:eastAsia="ru-RU"/>
        </w:rPr>
        <w:t>Отчет формируется на текущую дату текущего месяца, за любой месяц (выбор месяца)  и текущий год на текущую дату.</w:t>
      </w:r>
    </w:p>
    <w:p w14:paraId="33535DD9" w14:textId="77777777" w:rsidR="00947AAF" w:rsidRDefault="00947AAF" w:rsidP="00947AAF">
      <w:pPr>
        <w:pStyle w:val="3"/>
        <w:ind w:firstLine="708"/>
        <w:rPr>
          <w:lang w:eastAsia="ru-RU"/>
        </w:rPr>
      </w:pPr>
      <w:bookmarkStart w:id="125" w:name="_Toc446599523"/>
      <w:r>
        <w:rPr>
          <w:lang w:eastAsia="ru-RU"/>
        </w:rPr>
        <w:t>4.6.2  Учет прямых затрат на наряд</w:t>
      </w:r>
      <w:bookmarkEnd w:id="125"/>
    </w:p>
    <w:p w14:paraId="20440EDF" w14:textId="77777777" w:rsidR="00947AAF" w:rsidRDefault="00947AAF" w:rsidP="00947AAF">
      <w:pPr>
        <w:ind w:firstLine="709"/>
        <w:rPr>
          <w:lang w:eastAsia="ru-RU"/>
        </w:rPr>
      </w:pPr>
      <w:r>
        <w:rPr>
          <w:lang w:eastAsia="ru-RU"/>
        </w:rPr>
        <w:t>Формируется сводная таблица, которая содержит следующие поля:</w:t>
      </w:r>
    </w:p>
    <w:p w14:paraId="6DFB4DF6" w14:textId="77777777" w:rsidR="00947AAF" w:rsidRDefault="00947AAF" w:rsidP="00947AAF">
      <w:pPr>
        <w:pStyle w:val="a4"/>
        <w:numPr>
          <w:ilvl w:val="0"/>
          <w:numId w:val="32"/>
        </w:numPr>
        <w:rPr>
          <w:lang w:eastAsia="ru-RU"/>
        </w:rPr>
      </w:pPr>
      <w:r>
        <w:rPr>
          <w:lang w:eastAsia="ru-RU"/>
        </w:rPr>
        <w:t>чертеж;</w:t>
      </w:r>
    </w:p>
    <w:p w14:paraId="5CEAC51C" w14:textId="77777777" w:rsidR="00947AAF" w:rsidRDefault="00947AAF" w:rsidP="00947AAF">
      <w:pPr>
        <w:pStyle w:val="a4"/>
        <w:numPr>
          <w:ilvl w:val="0"/>
          <w:numId w:val="32"/>
        </w:numPr>
        <w:rPr>
          <w:lang w:eastAsia="ru-RU"/>
        </w:rPr>
      </w:pPr>
      <w:r>
        <w:rPr>
          <w:lang w:eastAsia="ru-RU"/>
        </w:rPr>
        <w:t>группа;</w:t>
      </w:r>
    </w:p>
    <w:p w14:paraId="3598AEFF" w14:textId="77777777" w:rsidR="00947AAF" w:rsidRDefault="00947AAF" w:rsidP="00947AAF">
      <w:pPr>
        <w:pStyle w:val="a4"/>
        <w:numPr>
          <w:ilvl w:val="0"/>
          <w:numId w:val="32"/>
        </w:numPr>
        <w:rPr>
          <w:lang w:eastAsia="ru-RU"/>
        </w:rPr>
      </w:pPr>
      <w:r>
        <w:rPr>
          <w:lang w:eastAsia="ru-RU"/>
        </w:rPr>
        <w:t>наименование;</w:t>
      </w:r>
    </w:p>
    <w:p w14:paraId="3D7E2EB9" w14:textId="77777777" w:rsidR="00947AAF" w:rsidRDefault="00947AAF" w:rsidP="00947AAF">
      <w:pPr>
        <w:pStyle w:val="a4"/>
        <w:numPr>
          <w:ilvl w:val="0"/>
          <w:numId w:val="32"/>
        </w:numPr>
        <w:rPr>
          <w:lang w:eastAsia="ru-RU"/>
        </w:rPr>
      </w:pPr>
      <w:r>
        <w:rPr>
          <w:lang w:eastAsia="ru-RU"/>
        </w:rPr>
        <w:t>выполнено деталей;</w:t>
      </w:r>
    </w:p>
    <w:p w14:paraId="2CD350FD" w14:textId="77777777" w:rsidR="00947AAF" w:rsidRDefault="00947AAF" w:rsidP="00947AAF">
      <w:pPr>
        <w:numPr>
          <w:ilvl w:val="0"/>
          <w:numId w:val="32"/>
        </w:numPr>
        <w:jc w:val="both"/>
      </w:pPr>
      <w:r>
        <w:t>сырье и материалы (сумма);</w:t>
      </w:r>
    </w:p>
    <w:p w14:paraId="41D6D553" w14:textId="77777777" w:rsidR="00947AAF" w:rsidRDefault="00947AAF" w:rsidP="00947AAF">
      <w:pPr>
        <w:numPr>
          <w:ilvl w:val="0"/>
          <w:numId w:val="32"/>
        </w:numPr>
        <w:jc w:val="both"/>
      </w:pPr>
      <w:r>
        <w:t>основная зарплата (сумма);</w:t>
      </w:r>
    </w:p>
    <w:p w14:paraId="69C29BB4" w14:textId="77777777" w:rsidR="00947AAF" w:rsidRDefault="00947AAF" w:rsidP="00947AAF">
      <w:pPr>
        <w:numPr>
          <w:ilvl w:val="0"/>
          <w:numId w:val="32"/>
        </w:numPr>
        <w:jc w:val="both"/>
      </w:pPr>
      <w:r>
        <w:t>транспортные (сумма);</w:t>
      </w:r>
    </w:p>
    <w:p w14:paraId="69DC3E53" w14:textId="77777777" w:rsidR="00947AAF" w:rsidRDefault="00947AAF" w:rsidP="00947AAF">
      <w:pPr>
        <w:numPr>
          <w:ilvl w:val="0"/>
          <w:numId w:val="32"/>
        </w:numPr>
        <w:jc w:val="both"/>
      </w:pPr>
      <w:r>
        <w:t>электроэнергия для формовых(сумма);</w:t>
      </w:r>
    </w:p>
    <w:p w14:paraId="414FF29C" w14:textId="77777777" w:rsidR="00947AAF" w:rsidRDefault="00947AAF" w:rsidP="00947AAF">
      <w:pPr>
        <w:numPr>
          <w:ilvl w:val="0"/>
          <w:numId w:val="32"/>
        </w:numPr>
        <w:jc w:val="both"/>
      </w:pPr>
      <w:r>
        <w:t>электроэнергия прочая(сумма);</w:t>
      </w:r>
    </w:p>
    <w:p w14:paraId="331B1933" w14:textId="77777777" w:rsidR="00947AAF" w:rsidRDefault="00947AAF" w:rsidP="00947AAF">
      <w:pPr>
        <w:pStyle w:val="a4"/>
        <w:spacing w:line="360" w:lineRule="auto"/>
        <w:ind w:left="0" w:firstLine="709"/>
        <w:rPr>
          <w:lang w:eastAsia="ru-RU"/>
        </w:rPr>
      </w:pPr>
      <w:r>
        <w:rPr>
          <w:lang w:eastAsia="ru-RU"/>
        </w:rPr>
        <w:t>Группировка осуществлена по номеру наряда. В конце ставится итого по наряду.</w:t>
      </w:r>
    </w:p>
    <w:p w14:paraId="31A27ACB" w14:textId="77777777" w:rsidR="00947AAF" w:rsidRDefault="00947AAF" w:rsidP="00947AAF">
      <w:pPr>
        <w:pStyle w:val="a4"/>
        <w:spacing w:line="360" w:lineRule="auto"/>
        <w:ind w:left="0" w:firstLine="709"/>
        <w:rPr>
          <w:lang w:eastAsia="ru-RU"/>
        </w:rPr>
      </w:pPr>
      <w:r>
        <w:rPr>
          <w:lang w:eastAsia="ru-RU"/>
        </w:rPr>
        <w:lastRenderedPageBreak/>
        <w:t xml:space="preserve">Суммы на каждый чертеж берутся из фактической калькуляции </w:t>
      </w:r>
      <w:r w:rsidRPr="00FB39AE">
        <w:rPr>
          <w:lang w:eastAsia="ru-RU"/>
        </w:rPr>
        <w:t>[</w:t>
      </w:r>
      <w:r>
        <w:rPr>
          <w:lang w:eastAsia="ru-RU"/>
        </w:rPr>
        <w:t>п. 4.5.3</w:t>
      </w:r>
      <w:r w:rsidRPr="00FB39AE">
        <w:rPr>
          <w:lang w:eastAsia="ru-RU"/>
        </w:rPr>
        <w:t>]</w:t>
      </w:r>
      <w:r>
        <w:rPr>
          <w:lang w:eastAsia="ru-RU"/>
        </w:rPr>
        <w:t>.</w:t>
      </w:r>
    </w:p>
    <w:p w14:paraId="414D793D" w14:textId="77777777" w:rsidR="00947AAF" w:rsidRDefault="00947AAF" w:rsidP="00947AAF">
      <w:pPr>
        <w:pStyle w:val="a4"/>
        <w:spacing w:line="360" w:lineRule="auto"/>
        <w:ind w:left="0" w:firstLine="709"/>
        <w:rPr>
          <w:lang w:eastAsia="ru-RU"/>
        </w:rPr>
      </w:pPr>
      <w:r>
        <w:rPr>
          <w:lang w:eastAsia="ru-RU"/>
        </w:rPr>
        <w:t>Отчет формируется на текущую дату текущего месяца, на любой месяц (выбор), на текущий год на текущую дату.</w:t>
      </w:r>
    </w:p>
    <w:p w14:paraId="5430FB8A" w14:textId="77777777" w:rsidR="00FB39AE" w:rsidRPr="00FB39AE" w:rsidRDefault="00FB39AE" w:rsidP="00FB39AE">
      <w:pPr>
        <w:pStyle w:val="a4"/>
        <w:rPr>
          <w:lang w:eastAsia="ru-RU"/>
        </w:rPr>
      </w:pPr>
    </w:p>
    <w:p w14:paraId="762EC9ED" w14:textId="77777777" w:rsidR="00DD7803" w:rsidRDefault="00DD7803" w:rsidP="006E25FC">
      <w:pPr>
        <w:pStyle w:val="2"/>
        <w:numPr>
          <w:ilvl w:val="1"/>
          <w:numId w:val="18"/>
        </w:numPr>
        <w:spacing w:before="100" w:beforeAutospacing="1" w:after="100" w:afterAutospacing="1" w:line="360" w:lineRule="auto"/>
        <w:ind w:left="0" w:firstLine="709"/>
        <w:jc w:val="both"/>
        <w:rPr>
          <w:lang w:eastAsia="ru-RU"/>
        </w:rPr>
      </w:pPr>
      <w:bookmarkStart w:id="126" w:name="_Toc446599524"/>
      <w:r>
        <w:rPr>
          <w:lang w:eastAsia="ru-RU"/>
        </w:rPr>
        <w:t>Модуль «Отгрузка»</w:t>
      </w:r>
      <w:bookmarkEnd w:id="126"/>
    </w:p>
    <w:p w14:paraId="7C057F68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Модуль «Отгрузка»</w:t>
      </w:r>
      <w:r w:rsidR="00FD3E1A">
        <w:rPr>
          <w:lang w:eastAsia="ru-RU"/>
        </w:rPr>
        <w:t xml:space="preserve"> (рис. 15)</w:t>
      </w:r>
      <w:r>
        <w:rPr>
          <w:lang w:eastAsia="ru-RU"/>
        </w:rPr>
        <w:t xml:space="preserve"> заполняется при отгрузке готовой продукции.</w:t>
      </w:r>
    </w:p>
    <w:p w14:paraId="79F5B1CA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Поля «Грузополучатель», «Плательщик» выбираются из раскрывающегося списка (названия содержит справочник «Заказчики» </w:t>
      </w:r>
      <w:r w:rsidRPr="00E86132">
        <w:rPr>
          <w:lang w:eastAsia="ru-RU"/>
        </w:rPr>
        <w:t>[</w:t>
      </w:r>
      <w:r w:rsidR="00FD3E1A">
        <w:rPr>
          <w:lang w:eastAsia="ru-RU"/>
        </w:rPr>
        <w:t xml:space="preserve">п. </w:t>
      </w:r>
      <w:r>
        <w:rPr>
          <w:lang w:eastAsia="ru-RU"/>
        </w:rPr>
        <w:t>4.3.5</w:t>
      </w:r>
      <w:r w:rsidRPr="00E86132">
        <w:rPr>
          <w:lang w:eastAsia="ru-RU"/>
        </w:rPr>
        <w:t>]</w:t>
      </w:r>
      <w:r>
        <w:rPr>
          <w:lang w:eastAsia="ru-RU"/>
        </w:rPr>
        <w:t>). Поле «Основание» заполняется автоматически из справочника «Заказчики».</w:t>
      </w:r>
    </w:p>
    <w:p w14:paraId="61B279B5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Номер документу присваивается автоматически. Дата составления прописывается </w:t>
      </w:r>
      <w:r w:rsidRPr="0050217A">
        <w:rPr>
          <w:lang w:eastAsia="ru-RU"/>
        </w:rPr>
        <w:t xml:space="preserve">вручную. При отгрузке по замене брака к номеру документа добавляется литер «Б», в цене проставляется «0». При </w:t>
      </w:r>
      <w:proofErr w:type="spellStart"/>
      <w:r w:rsidRPr="0050217A">
        <w:rPr>
          <w:lang w:eastAsia="ru-RU"/>
        </w:rPr>
        <w:t>довозе</w:t>
      </w:r>
      <w:proofErr w:type="spellEnd"/>
      <w:r w:rsidRPr="0050217A">
        <w:rPr>
          <w:lang w:eastAsia="ru-RU"/>
        </w:rPr>
        <w:t xml:space="preserve"> продукции к номеру документа добавляется литер «Д», в цене проставляется «0».</w:t>
      </w:r>
    </w:p>
    <w:p w14:paraId="16F4012E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Основание для накладной – номер выставленного счета. Прописывается вручную, в соответствии ему заполняется поле «К платежному документу» из </w:t>
      </w:r>
      <w:r w:rsidRPr="000A76A8">
        <w:rPr>
          <w:lang w:eastAsia="ru-RU"/>
        </w:rPr>
        <w:t>[</w:t>
      </w:r>
      <w:r w:rsidR="00FD3E1A">
        <w:rPr>
          <w:lang w:eastAsia="ru-RU"/>
        </w:rPr>
        <w:t xml:space="preserve">п. </w:t>
      </w:r>
      <w:r w:rsidRPr="000A76A8">
        <w:rPr>
          <w:lang w:eastAsia="ru-RU"/>
        </w:rPr>
        <w:t>4</w:t>
      </w:r>
      <w:r w:rsidR="00FD3E1A">
        <w:rPr>
          <w:lang w:eastAsia="ru-RU"/>
        </w:rPr>
        <w:t>.10</w:t>
      </w:r>
      <w:r w:rsidRPr="000A76A8">
        <w:rPr>
          <w:lang w:eastAsia="ru-RU"/>
        </w:rPr>
        <w:t>]</w:t>
      </w:r>
      <w:r>
        <w:rPr>
          <w:lang w:eastAsia="ru-RU"/>
        </w:rPr>
        <w:t xml:space="preserve">.  </w:t>
      </w:r>
    </w:p>
    <w:p w14:paraId="29DDEED2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Далее заполняются поля таблицы для товарной накладной. Выбирается номер чертежа, слева появляется соответствующая ему группа и наименование детали. Код появляется автоматически по данным чертежа</w:t>
      </w:r>
      <w:r w:rsidRPr="000A76A8">
        <w:rPr>
          <w:lang w:eastAsia="ru-RU"/>
        </w:rPr>
        <w:t xml:space="preserve"> [</w:t>
      </w:r>
      <w:r w:rsidR="00FD3E1A">
        <w:rPr>
          <w:lang w:eastAsia="ru-RU"/>
        </w:rPr>
        <w:t xml:space="preserve">п. </w:t>
      </w:r>
      <w:r>
        <w:rPr>
          <w:lang w:eastAsia="ru-RU"/>
        </w:rPr>
        <w:t>4.5</w:t>
      </w:r>
      <w:r w:rsidRPr="000A76A8">
        <w:rPr>
          <w:lang w:eastAsia="ru-RU"/>
        </w:rPr>
        <w:t>]</w:t>
      </w:r>
      <w:r>
        <w:rPr>
          <w:lang w:eastAsia="ru-RU"/>
        </w:rPr>
        <w:t xml:space="preserve">. Количество и номер партии вручную. Из модуля </w:t>
      </w:r>
      <w:r w:rsidRPr="000A76A8">
        <w:rPr>
          <w:lang w:eastAsia="ru-RU"/>
        </w:rPr>
        <w:t>[</w:t>
      </w:r>
      <w:r w:rsidR="00FD3E1A">
        <w:rPr>
          <w:lang w:eastAsia="ru-RU"/>
        </w:rPr>
        <w:t xml:space="preserve">п. </w:t>
      </w:r>
      <w:r>
        <w:rPr>
          <w:lang w:eastAsia="ru-RU"/>
        </w:rPr>
        <w:t>4.5</w:t>
      </w:r>
      <w:r w:rsidRPr="000A76A8">
        <w:rPr>
          <w:lang w:eastAsia="ru-RU"/>
        </w:rPr>
        <w:t>]</w:t>
      </w:r>
      <w:r>
        <w:rPr>
          <w:lang w:eastAsia="ru-RU"/>
        </w:rPr>
        <w:t xml:space="preserve"> берется цена по калькуляции, цена – цена по чертежу, и считается сумма без НДС и с учетом НДС. </w:t>
      </w:r>
    </w:p>
    <w:p w14:paraId="421FAF1A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Считается масса нетто всей отгрузки и итоговая сумма с НДС и без НДС.</w:t>
      </w:r>
    </w:p>
    <w:p w14:paraId="548D56DB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Все остальные поля стандартные и не заполняются.</w:t>
      </w:r>
    </w:p>
    <w:p w14:paraId="4D49E44D" w14:textId="77777777" w:rsidR="00DD7803" w:rsidRDefault="00D26461" w:rsidP="00FD3E1A">
      <w:pPr>
        <w:spacing w:before="100" w:beforeAutospacing="1" w:after="100" w:afterAutospacing="1" w:line="360" w:lineRule="auto"/>
        <w:jc w:val="both"/>
        <w:rPr>
          <w:lang w:eastAsia="ru-RU"/>
        </w:rPr>
      </w:pPr>
      <w:r w:rsidRPr="0067099A">
        <w:rPr>
          <w:noProof/>
          <w:lang w:eastAsia="ru-RU"/>
        </w:rPr>
        <w:lastRenderedPageBreak/>
        <w:drawing>
          <wp:inline distT="0" distB="0" distL="0" distR="0" wp14:anchorId="1A37CD2E" wp14:editId="69C71621">
            <wp:extent cx="6840855" cy="3769995"/>
            <wp:effectExtent l="0" t="0" r="0" b="1905"/>
            <wp:docPr id="1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376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84886" w14:textId="77777777" w:rsidR="00FD3E1A" w:rsidRDefault="00FD3E1A" w:rsidP="00FD3E1A">
      <w:pPr>
        <w:spacing w:before="100" w:beforeAutospacing="1" w:after="100" w:afterAutospacing="1" w:line="360" w:lineRule="auto"/>
        <w:jc w:val="center"/>
        <w:rPr>
          <w:lang w:eastAsia="ru-RU"/>
        </w:rPr>
      </w:pPr>
      <w:r>
        <w:rPr>
          <w:noProof/>
          <w:lang w:eastAsia="ru-RU"/>
        </w:rPr>
        <w:t>Рисунок 15 - Отгрузка</w:t>
      </w:r>
    </w:p>
    <w:p w14:paraId="6C92FB64" w14:textId="77777777" w:rsidR="00DD7803" w:rsidRPr="0050217A" w:rsidRDefault="00DD7803" w:rsidP="006E25FC">
      <w:pPr>
        <w:pStyle w:val="3"/>
        <w:numPr>
          <w:ilvl w:val="1"/>
          <w:numId w:val="24"/>
        </w:numPr>
        <w:spacing w:before="100" w:beforeAutospacing="1" w:after="100" w:afterAutospacing="1"/>
        <w:ind w:left="0" w:firstLine="709"/>
        <w:jc w:val="both"/>
        <w:rPr>
          <w:lang w:eastAsia="ru-RU"/>
        </w:rPr>
      </w:pPr>
      <w:bookmarkStart w:id="127" w:name="_Toc446599525"/>
      <w:r>
        <w:rPr>
          <w:lang w:eastAsia="ru-RU"/>
        </w:rPr>
        <w:t>1 ТТН</w:t>
      </w:r>
      <w:bookmarkEnd w:id="127"/>
    </w:p>
    <w:p w14:paraId="5DC32CCD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Кнопка «ТТН»</w:t>
      </w:r>
      <w:r w:rsidR="0091258A">
        <w:rPr>
          <w:lang w:eastAsia="ru-RU"/>
        </w:rPr>
        <w:t xml:space="preserve"> (рис. 16)</w:t>
      </w:r>
      <w:r>
        <w:rPr>
          <w:lang w:eastAsia="ru-RU"/>
        </w:rPr>
        <w:t xml:space="preserve"> служит для формирования товарно-транспортной накладной.  </w:t>
      </w:r>
    </w:p>
    <w:p w14:paraId="239AAFE2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Номер присваивается автоматически.</w:t>
      </w:r>
    </w:p>
    <w:p w14:paraId="005A2ACD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Выбирается водитель из раскрывающегося списка. Марка автомобиля</w:t>
      </w:r>
      <w:r w:rsidR="00FD3E1A">
        <w:rPr>
          <w:lang w:eastAsia="ru-RU"/>
        </w:rPr>
        <w:t xml:space="preserve">, номерной знак, удостоверение </w:t>
      </w:r>
      <w:r w:rsidRPr="00044CCC">
        <w:rPr>
          <w:lang w:eastAsia="ru-RU"/>
        </w:rPr>
        <w:t>[</w:t>
      </w:r>
      <w:r w:rsidR="00FD3E1A">
        <w:rPr>
          <w:lang w:eastAsia="ru-RU"/>
        </w:rPr>
        <w:t>п. 4.3.14</w:t>
      </w:r>
      <w:r w:rsidRPr="00044CCC">
        <w:rPr>
          <w:lang w:eastAsia="ru-RU"/>
        </w:rPr>
        <w:t>]</w:t>
      </w:r>
      <w:r>
        <w:rPr>
          <w:lang w:eastAsia="ru-RU"/>
        </w:rPr>
        <w:t xml:space="preserve">. </w:t>
      </w:r>
    </w:p>
    <w:p w14:paraId="1E28A8B5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Поля путевой лист, экземпляр,</w:t>
      </w:r>
      <w:r w:rsidR="00FD3E1A">
        <w:rPr>
          <w:lang w:eastAsia="ru-RU"/>
        </w:rPr>
        <w:t xml:space="preserve"> доверенность, грузовых мест</w:t>
      </w:r>
      <w:r>
        <w:rPr>
          <w:lang w:eastAsia="ru-RU"/>
        </w:rPr>
        <w:t xml:space="preserve">, </w:t>
      </w:r>
      <w:r w:rsidR="00FD3E1A">
        <w:rPr>
          <w:lang w:eastAsia="ru-RU"/>
        </w:rPr>
        <w:t xml:space="preserve">ответственный получателя, ответственный за перевозку и </w:t>
      </w:r>
      <w:r>
        <w:rPr>
          <w:lang w:eastAsia="ru-RU"/>
        </w:rPr>
        <w:t xml:space="preserve">сумма прописываются вручную. </w:t>
      </w:r>
    </w:p>
    <w:p w14:paraId="18DCDE02" w14:textId="77777777" w:rsidR="00DD7803" w:rsidRDefault="00D26461" w:rsidP="00FD3E1A">
      <w:pPr>
        <w:spacing w:before="100" w:beforeAutospacing="1" w:after="100" w:afterAutospacing="1" w:line="360" w:lineRule="auto"/>
        <w:ind w:firstLine="709"/>
        <w:jc w:val="center"/>
        <w:rPr>
          <w:noProof/>
          <w:lang w:eastAsia="ru-RU"/>
        </w:rPr>
      </w:pPr>
      <w:r w:rsidRPr="0067099A">
        <w:rPr>
          <w:noProof/>
          <w:lang w:eastAsia="ru-RU"/>
        </w:rPr>
        <w:lastRenderedPageBreak/>
        <w:drawing>
          <wp:inline distT="0" distB="0" distL="0" distR="0" wp14:anchorId="15A8E794" wp14:editId="0BC8C859">
            <wp:extent cx="3329940" cy="3390265"/>
            <wp:effectExtent l="0" t="0" r="3810" b="635"/>
            <wp:docPr id="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33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DA1B4" w14:textId="77777777" w:rsidR="00FD3E1A" w:rsidRDefault="0091258A" w:rsidP="00FD3E1A">
      <w:pPr>
        <w:spacing w:before="100" w:beforeAutospacing="1" w:after="100" w:afterAutospacing="1" w:line="360" w:lineRule="auto"/>
        <w:ind w:firstLine="709"/>
        <w:jc w:val="center"/>
        <w:rPr>
          <w:lang w:eastAsia="ru-RU"/>
        </w:rPr>
      </w:pPr>
      <w:r>
        <w:rPr>
          <w:noProof/>
          <w:lang w:eastAsia="ru-RU"/>
        </w:rPr>
        <w:t>Рисунок 16</w:t>
      </w:r>
      <w:r w:rsidR="00FD3E1A">
        <w:rPr>
          <w:noProof/>
          <w:lang w:eastAsia="ru-RU"/>
        </w:rPr>
        <w:t xml:space="preserve"> - ТТН</w:t>
      </w:r>
    </w:p>
    <w:p w14:paraId="13717253" w14:textId="77777777" w:rsidR="00DD7803" w:rsidRDefault="00DD7803" w:rsidP="006E25FC">
      <w:pPr>
        <w:pStyle w:val="3"/>
        <w:spacing w:before="100" w:beforeAutospacing="1" w:after="100" w:afterAutospacing="1"/>
        <w:ind w:firstLine="709"/>
        <w:jc w:val="both"/>
        <w:rPr>
          <w:lang w:eastAsia="ru-RU"/>
        </w:rPr>
      </w:pPr>
      <w:bookmarkStart w:id="128" w:name="_Toc446599526"/>
      <w:r w:rsidRPr="00AE67E1">
        <w:rPr>
          <w:lang w:eastAsia="ru-RU"/>
        </w:rPr>
        <w:t>4</w:t>
      </w:r>
      <w:r>
        <w:rPr>
          <w:lang w:eastAsia="ru-RU"/>
        </w:rPr>
        <w:t>.7.2 Торговая накладная</w:t>
      </w:r>
      <w:bookmarkEnd w:id="128"/>
    </w:p>
    <w:p w14:paraId="023B9E6B" w14:textId="77777777" w:rsidR="00D32A6E" w:rsidRDefault="00D32A6E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см. приложение № 7 </w:t>
      </w:r>
      <w:r w:rsidR="001C32D0">
        <w:rPr>
          <w:lang w:eastAsia="ru-RU"/>
        </w:rPr>
        <w:t>к договору 2016-04-01 от 1 апреля 2016 г.</w:t>
      </w:r>
    </w:p>
    <w:p w14:paraId="44390E31" w14:textId="77777777" w:rsidR="00DD7803" w:rsidRDefault="00DD7803" w:rsidP="006E25FC">
      <w:pPr>
        <w:pStyle w:val="3"/>
        <w:spacing w:before="100" w:beforeAutospacing="1" w:after="100" w:afterAutospacing="1"/>
        <w:ind w:firstLine="709"/>
        <w:jc w:val="both"/>
        <w:rPr>
          <w:lang w:eastAsia="ru-RU"/>
        </w:rPr>
      </w:pPr>
      <w:bookmarkStart w:id="129" w:name="_Toc446599527"/>
      <w:r>
        <w:rPr>
          <w:lang w:eastAsia="ru-RU"/>
        </w:rPr>
        <w:t>4.7.3 Счет-фактура</w:t>
      </w:r>
      <w:bookmarkEnd w:id="129"/>
    </w:p>
    <w:p w14:paraId="5BE244CB" w14:textId="77777777" w:rsidR="00D32A6E" w:rsidRDefault="00D32A6E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см. приложение № 8 </w:t>
      </w:r>
      <w:r w:rsidR="001C32D0">
        <w:rPr>
          <w:lang w:eastAsia="ru-RU"/>
        </w:rPr>
        <w:t>к договору 2016-04-01 от 1 апреля 2016 г.</w:t>
      </w:r>
    </w:p>
    <w:p w14:paraId="12760C2C" w14:textId="77777777" w:rsidR="00DD7803" w:rsidRDefault="00DD7803" w:rsidP="006E25FC">
      <w:pPr>
        <w:pStyle w:val="3"/>
        <w:spacing w:before="100" w:beforeAutospacing="1" w:after="100" w:afterAutospacing="1"/>
        <w:ind w:firstLine="709"/>
        <w:jc w:val="both"/>
        <w:rPr>
          <w:lang w:eastAsia="ru-RU"/>
        </w:rPr>
      </w:pPr>
      <w:bookmarkStart w:id="130" w:name="_Toc446599528"/>
      <w:r>
        <w:rPr>
          <w:lang w:eastAsia="ru-RU"/>
        </w:rPr>
        <w:t>4.7.4 Товарно-транспортная накладная</w:t>
      </w:r>
      <w:bookmarkEnd w:id="130"/>
    </w:p>
    <w:p w14:paraId="55BDA117" w14:textId="77777777" w:rsidR="00D32A6E" w:rsidRDefault="00D32A6E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см. приложение № 9 </w:t>
      </w:r>
      <w:r w:rsidR="001C32D0">
        <w:rPr>
          <w:lang w:eastAsia="ru-RU"/>
        </w:rPr>
        <w:t>к договору 2016-04-01 от 1 апреля 2016 г.</w:t>
      </w:r>
    </w:p>
    <w:p w14:paraId="66D9D688" w14:textId="77777777" w:rsidR="00DD7803" w:rsidRDefault="00DD7803" w:rsidP="006E25FC">
      <w:pPr>
        <w:pStyle w:val="3"/>
        <w:spacing w:before="100" w:beforeAutospacing="1" w:after="100" w:afterAutospacing="1"/>
        <w:ind w:firstLine="709"/>
        <w:jc w:val="both"/>
        <w:rPr>
          <w:lang w:eastAsia="ru-RU"/>
        </w:rPr>
      </w:pPr>
      <w:bookmarkStart w:id="131" w:name="_Toc446599529"/>
      <w:r>
        <w:rPr>
          <w:lang w:eastAsia="ru-RU"/>
        </w:rPr>
        <w:t>4.7.5 Паспорт</w:t>
      </w:r>
      <w:bookmarkEnd w:id="131"/>
    </w:p>
    <w:p w14:paraId="4E07FDD1" w14:textId="77777777" w:rsidR="00D32A6E" w:rsidRDefault="00D32A6E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см. приложение № 10 </w:t>
      </w:r>
      <w:r w:rsidR="001C32D0">
        <w:rPr>
          <w:lang w:eastAsia="ru-RU"/>
        </w:rPr>
        <w:t>к договору 2016-04-01 от 1 апреля 2016 г.</w:t>
      </w:r>
    </w:p>
    <w:p w14:paraId="23A10FAC" w14:textId="77777777" w:rsidR="00947AAF" w:rsidRDefault="00947AAF" w:rsidP="00947AAF">
      <w:pPr>
        <w:pStyle w:val="3"/>
        <w:ind w:firstLine="708"/>
        <w:rPr>
          <w:lang w:eastAsia="ru-RU"/>
        </w:rPr>
      </w:pPr>
      <w:bookmarkStart w:id="132" w:name="_Toc446599530"/>
      <w:r>
        <w:rPr>
          <w:lang w:eastAsia="ru-RU"/>
        </w:rPr>
        <w:t>4.7.7 Учет прямых затрат на отгрузку</w:t>
      </w:r>
      <w:bookmarkEnd w:id="132"/>
    </w:p>
    <w:p w14:paraId="74E2FDAB" w14:textId="77777777" w:rsidR="00947AAF" w:rsidRDefault="00947AAF" w:rsidP="00947AAF">
      <w:pPr>
        <w:ind w:firstLine="709"/>
        <w:rPr>
          <w:lang w:eastAsia="ru-RU"/>
        </w:rPr>
      </w:pPr>
      <w:r>
        <w:rPr>
          <w:lang w:eastAsia="ru-RU"/>
        </w:rPr>
        <w:t>Формируется сводная таблица, которая содержит следующие поля:</w:t>
      </w:r>
    </w:p>
    <w:p w14:paraId="432A6E33" w14:textId="77777777" w:rsidR="00947AAF" w:rsidRDefault="00947AAF" w:rsidP="00947AAF">
      <w:pPr>
        <w:pStyle w:val="a4"/>
        <w:numPr>
          <w:ilvl w:val="0"/>
          <w:numId w:val="32"/>
        </w:numPr>
        <w:rPr>
          <w:lang w:eastAsia="ru-RU"/>
        </w:rPr>
      </w:pPr>
      <w:r>
        <w:rPr>
          <w:lang w:eastAsia="ru-RU"/>
        </w:rPr>
        <w:t>чертеж;</w:t>
      </w:r>
    </w:p>
    <w:p w14:paraId="4DD275B7" w14:textId="77777777" w:rsidR="00947AAF" w:rsidRDefault="00947AAF" w:rsidP="00947AAF">
      <w:pPr>
        <w:pStyle w:val="a4"/>
        <w:numPr>
          <w:ilvl w:val="0"/>
          <w:numId w:val="32"/>
        </w:numPr>
        <w:rPr>
          <w:lang w:eastAsia="ru-RU"/>
        </w:rPr>
      </w:pPr>
      <w:r>
        <w:rPr>
          <w:lang w:eastAsia="ru-RU"/>
        </w:rPr>
        <w:t>группа;</w:t>
      </w:r>
    </w:p>
    <w:p w14:paraId="1DFAC97F" w14:textId="77777777" w:rsidR="00947AAF" w:rsidRDefault="00947AAF" w:rsidP="00947AAF">
      <w:pPr>
        <w:pStyle w:val="a4"/>
        <w:numPr>
          <w:ilvl w:val="0"/>
          <w:numId w:val="32"/>
        </w:numPr>
        <w:rPr>
          <w:lang w:eastAsia="ru-RU"/>
        </w:rPr>
      </w:pPr>
      <w:r>
        <w:rPr>
          <w:lang w:eastAsia="ru-RU"/>
        </w:rPr>
        <w:t>наименование;</w:t>
      </w:r>
    </w:p>
    <w:p w14:paraId="3910C2B6" w14:textId="77777777" w:rsidR="00947AAF" w:rsidRDefault="00947AAF" w:rsidP="00947AAF">
      <w:pPr>
        <w:pStyle w:val="a4"/>
        <w:numPr>
          <w:ilvl w:val="0"/>
          <w:numId w:val="32"/>
        </w:numPr>
        <w:rPr>
          <w:lang w:eastAsia="ru-RU"/>
        </w:rPr>
      </w:pPr>
      <w:r>
        <w:rPr>
          <w:lang w:eastAsia="ru-RU"/>
        </w:rPr>
        <w:t>отгружено деталей;</w:t>
      </w:r>
    </w:p>
    <w:p w14:paraId="530A9516" w14:textId="77777777" w:rsidR="00947AAF" w:rsidRDefault="00947AAF" w:rsidP="00947AAF">
      <w:pPr>
        <w:numPr>
          <w:ilvl w:val="0"/>
          <w:numId w:val="32"/>
        </w:numPr>
        <w:jc w:val="both"/>
      </w:pPr>
      <w:r>
        <w:t>сырье и материалы (сумма);</w:t>
      </w:r>
    </w:p>
    <w:p w14:paraId="58064615" w14:textId="77777777" w:rsidR="00947AAF" w:rsidRDefault="00947AAF" w:rsidP="00947AAF">
      <w:pPr>
        <w:numPr>
          <w:ilvl w:val="0"/>
          <w:numId w:val="32"/>
        </w:numPr>
        <w:jc w:val="both"/>
      </w:pPr>
      <w:r>
        <w:t>основная зарплата (сумма);</w:t>
      </w:r>
    </w:p>
    <w:p w14:paraId="03BB6C59" w14:textId="77777777" w:rsidR="00947AAF" w:rsidRDefault="00947AAF" w:rsidP="00947AAF">
      <w:pPr>
        <w:numPr>
          <w:ilvl w:val="0"/>
          <w:numId w:val="32"/>
        </w:numPr>
        <w:jc w:val="both"/>
      </w:pPr>
      <w:r>
        <w:t>транспортные (сумма);</w:t>
      </w:r>
    </w:p>
    <w:p w14:paraId="48384835" w14:textId="77777777" w:rsidR="00947AAF" w:rsidRDefault="00947AAF" w:rsidP="00947AAF">
      <w:pPr>
        <w:numPr>
          <w:ilvl w:val="0"/>
          <w:numId w:val="32"/>
        </w:numPr>
        <w:jc w:val="both"/>
      </w:pPr>
      <w:r>
        <w:lastRenderedPageBreak/>
        <w:t>электроэнергия для формовых(сумма);</w:t>
      </w:r>
    </w:p>
    <w:p w14:paraId="3236E3BC" w14:textId="77777777" w:rsidR="00947AAF" w:rsidRDefault="00947AAF" w:rsidP="00947AAF">
      <w:pPr>
        <w:numPr>
          <w:ilvl w:val="0"/>
          <w:numId w:val="32"/>
        </w:numPr>
        <w:jc w:val="both"/>
      </w:pPr>
      <w:r>
        <w:t>электроэнергия прочая(сумма);</w:t>
      </w:r>
    </w:p>
    <w:p w14:paraId="7ECB6BE6" w14:textId="77777777" w:rsidR="00947AAF" w:rsidRDefault="00947AAF" w:rsidP="00947AAF">
      <w:pPr>
        <w:pStyle w:val="a4"/>
        <w:spacing w:line="360" w:lineRule="auto"/>
        <w:ind w:left="0" w:firstLine="709"/>
        <w:rPr>
          <w:lang w:eastAsia="ru-RU"/>
        </w:rPr>
      </w:pPr>
      <w:r>
        <w:rPr>
          <w:lang w:eastAsia="ru-RU"/>
        </w:rPr>
        <w:t>Группировка осуществлена по номеру документа. В конце ставится итого по накладной.</w:t>
      </w:r>
    </w:p>
    <w:p w14:paraId="5CF75721" w14:textId="77777777" w:rsidR="00947AAF" w:rsidRDefault="00947AAF" w:rsidP="00947AAF">
      <w:pPr>
        <w:pStyle w:val="a4"/>
        <w:spacing w:line="360" w:lineRule="auto"/>
        <w:ind w:left="0" w:firstLine="709"/>
        <w:rPr>
          <w:lang w:eastAsia="ru-RU"/>
        </w:rPr>
      </w:pPr>
      <w:r>
        <w:rPr>
          <w:lang w:eastAsia="ru-RU"/>
        </w:rPr>
        <w:t xml:space="preserve">Суммы на каждый чертеж берутся из фактической калькуляции </w:t>
      </w:r>
      <w:r w:rsidRPr="00FB39AE">
        <w:rPr>
          <w:lang w:eastAsia="ru-RU"/>
        </w:rPr>
        <w:t>[</w:t>
      </w:r>
      <w:r>
        <w:rPr>
          <w:lang w:eastAsia="ru-RU"/>
        </w:rPr>
        <w:t>п. 4.5.3</w:t>
      </w:r>
      <w:r w:rsidRPr="00FB39AE">
        <w:rPr>
          <w:lang w:eastAsia="ru-RU"/>
        </w:rPr>
        <w:t>]</w:t>
      </w:r>
      <w:r>
        <w:rPr>
          <w:lang w:eastAsia="ru-RU"/>
        </w:rPr>
        <w:t>.</w:t>
      </w:r>
    </w:p>
    <w:p w14:paraId="17D68181" w14:textId="77777777" w:rsidR="00947AAF" w:rsidRDefault="00947AAF" w:rsidP="001E1753">
      <w:pPr>
        <w:pStyle w:val="a4"/>
        <w:spacing w:line="360" w:lineRule="auto"/>
        <w:ind w:left="0" w:firstLine="709"/>
        <w:rPr>
          <w:lang w:eastAsia="ru-RU"/>
        </w:rPr>
      </w:pPr>
      <w:r>
        <w:rPr>
          <w:lang w:eastAsia="ru-RU"/>
        </w:rPr>
        <w:t>Отчет формируется на текущую дату текущего месяца, на любой месяц (выбор), на текущий год на текущую дату.</w:t>
      </w:r>
    </w:p>
    <w:p w14:paraId="1B32F6A6" w14:textId="77777777" w:rsidR="001E1753" w:rsidRPr="00AE67E1" w:rsidRDefault="001E1753" w:rsidP="001E1753">
      <w:pPr>
        <w:pStyle w:val="a4"/>
        <w:spacing w:line="360" w:lineRule="auto"/>
        <w:ind w:left="0" w:firstLine="709"/>
        <w:rPr>
          <w:lang w:eastAsia="ru-RU"/>
        </w:rPr>
      </w:pPr>
    </w:p>
    <w:p w14:paraId="0D2D0E68" w14:textId="77777777" w:rsidR="00DD7803" w:rsidRPr="00D32A6E" w:rsidRDefault="00D32A6E" w:rsidP="006E25FC">
      <w:pPr>
        <w:pStyle w:val="2"/>
        <w:spacing w:before="100" w:beforeAutospacing="1" w:after="100" w:afterAutospacing="1" w:line="360" w:lineRule="auto"/>
        <w:jc w:val="both"/>
      </w:pPr>
      <w:bookmarkStart w:id="133" w:name="_Toc446599531"/>
      <w:r>
        <w:rPr>
          <w:lang w:eastAsia="ru-RU"/>
        </w:rPr>
        <w:t xml:space="preserve">4.8 </w:t>
      </w:r>
      <w:r w:rsidR="00DD7803" w:rsidRPr="00D32A6E">
        <w:t>Журнал обрезки облоя</w:t>
      </w:r>
      <w:bookmarkEnd w:id="133"/>
      <w:r w:rsidR="00DD7803" w:rsidRPr="00D32A6E">
        <w:t xml:space="preserve"> </w:t>
      </w:r>
    </w:p>
    <w:p w14:paraId="148E65EE" w14:textId="77777777" w:rsidR="00DD7803" w:rsidRPr="003A63E1" w:rsidRDefault="00DD7803" w:rsidP="006E25FC">
      <w:pPr>
        <w:pStyle w:val="a4"/>
        <w:spacing w:before="100" w:beforeAutospacing="1" w:after="100" w:afterAutospacing="1" w:line="360" w:lineRule="auto"/>
        <w:ind w:left="0" w:firstLine="709"/>
        <w:contextualSpacing w:val="0"/>
        <w:jc w:val="both"/>
      </w:pPr>
      <w:r>
        <w:t>«Журнал обрезки облоя» содержит следующие поля:</w:t>
      </w: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81"/>
        <w:gridCol w:w="3260"/>
        <w:gridCol w:w="2835"/>
      </w:tblGrid>
      <w:tr w:rsidR="00DD7803" w:rsidRPr="00635B56" w14:paraId="380E816C" w14:textId="77777777" w:rsidTr="00BD39BD">
        <w:trPr>
          <w:trHeight w:val="456"/>
          <w:jc w:val="center"/>
        </w:trPr>
        <w:tc>
          <w:tcPr>
            <w:tcW w:w="3681" w:type="dxa"/>
          </w:tcPr>
          <w:p w14:paraId="35E90D24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Название</w:t>
            </w:r>
          </w:p>
        </w:tc>
        <w:tc>
          <w:tcPr>
            <w:tcW w:w="3260" w:type="dxa"/>
          </w:tcPr>
          <w:p w14:paraId="48A9E1F7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Описание</w:t>
            </w:r>
          </w:p>
        </w:tc>
        <w:tc>
          <w:tcPr>
            <w:tcW w:w="2835" w:type="dxa"/>
          </w:tcPr>
          <w:p w14:paraId="384E89F0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Тип данных</w:t>
            </w:r>
          </w:p>
        </w:tc>
      </w:tr>
      <w:tr w:rsidR="00DD7803" w:rsidRPr="00635B56" w14:paraId="103240F1" w14:textId="77777777" w:rsidTr="00BD39BD">
        <w:trPr>
          <w:trHeight w:val="760"/>
          <w:jc w:val="center"/>
        </w:trPr>
        <w:tc>
          <w:tcPr>
            <w:tcW w:w="3681" w:type="dxa"/>
          </w:tcPr>
          <w:p w14:paraId="1F87DFC8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№</w:t>
            </w:r>
          </w:p>
        </w:tc>
        <w:tc>
          <w:tcPr>
            <w:tcW w:w="3260" w:type="dxa"/>
          </w:tcPr>
          <w:p w14:paraId="3AA0C370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Нумерация автоматическая при добавлении</w:t>
            </w:r>
          </w:p>
        </w:tc>
        <w:tc>
          <w:tcPr>
            <w:tcW w:w="2835" w:type="dxa"/>
          </w:tcPr>
          <w:p w14:paraId="447679FA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D84E5B">
              <w:rPr>
                <w:szCs w:val="24"/>
                <w:lang w:val="en-US"/>
              </w:rPr>
              <w:t>Char(6)</w:t>
            </w:r>
          </w:p>
        </w:tc>
      </w:tr>
      <w:tr w:rsidR="00DD7803" w:rsidRPr="00635B56" w14:paraId="5376EC2A" w14:textId="77777777" w:rsidTr="00BD39BD">
        <w:trPr>
          <w:trHeight w:val="437"/>
          <w:jc w:val="center"/>
        </w:trPr>
        <w:tc>
          <w:tcPr>
            <w:tcW w:w="3681" w:type="dxa"/>
          </w:tcPr>
          <w:p w14:paraId="72F21E36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ФИО</w:t>
            </w:r>
          </w:p>
        </w:tc>
        <w:tc>
          <w:tcPr>
            <w:tcW w:w="3260" w:type="dxa"/>
          </w:tcPr>
          <w:p w14:paraId="4D7DF474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ФИО</w:t>
            </w:r>
            <w:r w:rsidRPr="003A63E1">
              <w:rPr>
                <w:sz w:val="22"/>
              </w:rPr>
              <w:t xml:space="preserve"> обрезчицы</w:t>
            </w:r>
          </w:p>
        </w:tc>
        <w:tc>
          <w:tcPr>
            <w:tcW w:w="2835" w:type="dxa"/>
          </w:tcPr>
          <w:p w14:paraId="7417E346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>
              <w:rPr>
                <w:szCs w:val="24"/>
                <w:lang w:val="en-US"/>
              </w:rPr>
              <w:t>Char(</w:t>
            </w:r>
            <w:r>
              <w:rPr>
                <w:szCs w:val="24"/>
              </w:rPr>
              <w:t>100</w:t>
            </w:r>
            <w:r w:rsidRPr="00D84E5B">
              <w:rPr>
                <w:szCs w:val="24"/>
                <w:lang w:val="en-US"/>
              </w:rPr>
              <w:t>)</w:t>
            </w:r>
          </w:p>
        </w:tc>
      </w:tr>
      <w:tr w:rsidR="00DD7803" w:rsidRPr="00635B56" w14:paraId="4FB8C4AA" w14:textId="77777777" w:rsidTr="00BD39BD">
        <w:trPr>
          <w:trHeight w:val="295"/>
          <w:jc w:val="center"/>
        </w:trPr>
        <w:tc>
          <w:tcPr>
            <w:tcW w:w="3681" w:type="dxa"/>
          </w:tcPr>
          <w:p w14:paraId="144EEB4A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Дата</w:t>
            </w:r>
          </w:p>
        </w:tc>
        <w:tc>
          <w:tcPr>
            <w:tcW w:w="3260" w:type="dxa"/>
          </w:tcPr>
          <w:p w14:paraId="32A53C2B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Дата обрезки. Шаблон ввода: 01.01.2011</w:t>
            </w:r>
          </w:p>
        </w:tc>
        <w:tc>
          <w:tcPr>
            <w:tcW w:w="2835" w:type="dxa"/>
          </w:tcPr>
          <w:p w14:paraId="0801FFA3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D84E5B">
              <w:rPr>
                <w:szCs w:val="24"/>
                <w:lang w:val="en-US"/>
              </w:rPr>
              <w:t>Char</w:t>
            </w:r>
            <w:r w:rsidRPr="00411E16">
              <w:rPr>
                <w:szCs w:val="24"/>
              </w:rPr>
              <w:t>(15)</w:t>
            </w:r>
          </w:p>
        </w:tc>
      </w:tr>
      <w:tr w:rsidR="00DD7803" w:rsidRPr="00635B56" w14:paraId="49B8F8BD" w14:textId="77777777" w:rsidTr="00BD39BD">
        <w:trPr>
          <w:trHeight w:val="295"/>
          <w:jc w:val="center"/>
        </w:trPr>
        <w:tc>
          <w:tcPr>
            <w:tcW w:w="3681" w:type="dxa"/>
          </w:tcPr>
          <w:p w14:paraId="7E5D8D4A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Группа</w:t>
            </w:r>
          </w:p>
        </w:tc>
        <w:tc>
          <w:tcPr>
            <w:tcW w:w="3260" w:type="dxa"/>
          </w:tcPr>
          <w:p w14:paraId="6602406C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Наименование группы</w:t>
            </w:r>
          </w:p>
        </w:tc>
        <w:tc>
          <w:tcPr>
            <w:tcW w:w="2835" w:type="dxa"/>
          </w:tcPr>
          <w:p w14:paraId="7F6E68D7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D84E5B">
              <w:rPr>
                <w:szCs w:val="24"/>
                <w:lang w:val="en-US"/>
              </w:rPr>
              <w:t>Char</w:t>
            </w:r>
            <w:r>
              <w:rPr>
                <w:szCs w:val="24"/>
              </w:rPr>
              <w:t>(40</w:t>
            </w:r>
            <w:r w:rsidRPr="00411E16">
              <w:rPr>
                <w:szCs w:val="24"/>
              </w:rPr>
              <w:t>)</w:t>
            </w:r>
          </w:p>
        </w:tc>
      </w:tr>
      <w:tr w:rsidR="00DD7803" w:rsidRPr="00635B56" w14:paraId="42010055" w14:textId="77777777" w:rsidTr="00BD39BD">
        <w:trPr>
          <w:trHeight w:val="456"/>
          <w:jc w:val="center"/>
        </w:trPr>
        <w:tc>
          <w:tcPr>
            <w:tcW w:w="3681" w:type="dxa"/>
          </w:tcPr>
          <w:p w14:paraId="582B5595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Чертеж</w:t>
            </w:r>
          </w:p>
        </w:tc>
        <w:tc>
          <w:tcPr>
            <w:tcW w:w="3260" w:type="dxa"/>
          </w:tcPr>
          <w:p w14:paraId="117F16B0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№ детали (№ чертежа)</w:t>
            </w:r>
          </w:p>
        </w:tc>
        <w:tc>
          <w:tcPr>
            <w:tcW w:w="2835" w:type="dxa"/>
          </w:tcPr>
          <w:p w14:paraId="53962472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>
              <w:rPr>
                <w:szCs w:val="24"/>
                <w:lang w:val="en-US"/>
              </w:rPr>
              <w:t>Char|(20</w:t>
            </w:r>
            <w:r w:rsidRPr="00D84E5B">
              <w:rPr>
                <w:szCs w:val="24"/>
                <w:lang w:val="en-US"/>
              </w:rPr>
              <w:t>)</w:t>
            </w:r>
          </w:p>
        </w:tc>
      </w:tr>
      <w:tr w:rsidR="00DD7803" w:rsidRPr="00635B56" w14:paraId="09964E61" w14:textId="77777777" w:rsidTr="00BD39BD">
        <w:trPr>
          <w:trHeight w:val="456"/>
          <w:jc w:val="center"/>
        </w:trPr>
        <w:tc>
          <w:tcPr>
            <w:tcW w:w="3681" w:type="dxa"/>
          </w:tcPr>
          <w:p w14:paraId="3B768B54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w="3260" w:type="dxa"/>
          </w:tcPr>
          <w:p w14:paraId="4DCBF62C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Наименование детали</w:t>
            </w:r>
          </w:p>
        </w:tc>
        <w:tc>
          <w:tcPr>
            <w:tcW w:w="2835" w:type="dxa"/>
          </w:tcPr>
          <w:p w14:paraId="24AFDBF7" w14:textId="77777777" w:rsidR="00DD7803" w:rsidRDefault="00DD7803" w:rsidP="00FD3E1A">
            <w:pPr>
              <w:spacing w:before="100" w:beforeAutospacing="1" w:after="100" w:afterAutospacing="1" w:line="360" w:lineRule="auto"/>
              <w:jc w:val="both"/>
            </w:pPr>
            <w:r>
              <w:rPr>
                <w:szCs w:val="24"/>
                <w:lang w:val="en-US"/>
              </w:rPr>
              <w:t>Char(40</w:t>
            </w:r>
            <w:r w:rsidRPr="00D84E5B">
              <w:rPr>
                <w:szCs w:val="24"/>
                <w:lang w:val="en-US"/>
              </w:rPr>
              <w:t>)</w:t>
            </w:r>
          </w:p>
        </w:tc>
      </w:tr>
      <w:tr w:rsidR="00DD7803" w:rsidRPr="00635B56" w14:paraId="15DEA631" w14:textId="77777777" w:rsidTr="00BD39BD">
        <w:trPr>
          <w:trHeight w:val="471"/>
          <w:jc w:val="center"/>
        </w:trPr>
        <w:tc>
          <w:tcPr>
            <w:tcW w:w="3681" w:type="dxa"/>
          </w:tcPr>
          <w:p w14:paraId="664982D4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ФИО</w:t>
            </w:r>
            <w:r w:rsidRPr="003A63E1">
              <w:rPr>
                <w:sz w:val="22"/>
              </w:rPr>
              <w:t xml:space="preserve"> изготовителя</w:t>
            </w:r>
          </w:p>
        </w:tc>
        <w:tc>
          <w:tcPr>
            <w:tcW w:w="3260" w:type="dxa"/>
          </w:tcPr>
          <w:p w14:paraId="2D2CE392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ФИО</w:t>
            </w:r>
            <w:r w:rsidRPr="003A63E1">
              <w:rPr>
                <w:sz w:val="22"/>
              </w:rPr>
              <w:t xml:space="preserve"> изготовителя</w:t>
            </w:r>
          </w:p>
        </w:tc>
        <w:tc>
          <w:tcPr>
            <w:tcW w:w="2835" w:type="dxa"/>
          </w:tcPr>
          <w:p w14:paraId="2E2328BD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>
              <w:rPr>
                <w:szCs w:val="24"/>
                <w:lang w:val="en-US"/>
              </w:rPr>
              <w:t>Char(100</w:t>
            </w:r>
            <w:r w:rsidRPr="00D84E5B">
              <w:rPr>
                <w:szCs w:val="24"/>
                <w:lang w:val="en-US"/>
              </w:rPr>
              <w:t>)</w:t>
            </w:r>
          </w:p>
        </w:tc>
      </w:tr>
      <w:tr w:rsidR="00DD7803" w:rsidRPr="00635B56" w14:paraId="73C47BB8" w14:textId="77777777" w:rsidTr="00BD39BD">
        <w:trPr>
          <w:trHeight w:val="456"/>
          <w:jc w:val="center"/>
        </w:trPr>
        <w:tc>
          <w:tcPr>
            <w:tcW w:w="3681" w:type="dxa"/>
          </w:tcPr>
          <w:p w14:paraId="199A5CE0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Входное количество</w:t>
            </w:r>
          </w:p>
        </w:tc>
        <w:tc>
          <w:tcPr>
            <w:tcW w:w="3260" w:type="dxa"/>
          </w:tcPr>
          <w:p w14:paraId="51E9C442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Входное количество деталей</w:t>
            </w:r>
          </w:p>
        </w:tc>
        <w:tc>
          <w:tcPr>
            <w:tcW w:w="2835" w:type="dxa"/>
          </w:tcPr>
          <w:p w14:paraId="101AEB60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>
              <w:rPr>
                <w:szCs w:val="24"/>
                <w:lang w:val="en-US"/>
              </w:rPr>
              <w:t>Char(5</w:t>
            </w:r>
            <w:r w:rsidRPr="00D84E5B">
              <w:rPr>
                <w:szCs w:val="24"/>
                <w:lang w:val="en-US"/>
              </w:rPr>
              <w:t>)</w:t>
            </w:r>
          </w:p>
        </w:tc>
      </w:tr>
      <w:tr w:rsidR="00DD7803" w:rsidRPr="00635B56" w14:paraId="18DD3F6F" w14:textId="77777777" w:rsidTr="00BD39BD">
        <w:trPr>
          <w:trHeight w:val="456"/>
          <w:jc w:val="center"/>
        </w:trPr>
        <w:tc>
          <w:tcPr>
            <w:tcW w:w="3681" w:type="dxa"/>
          </w:tcPr>
          <w:p w14:paraId="53CB2460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Количество брака</w:t>
            </w:r>
          </w:p>
        </w:tc>
        <w:tc>
          <w:tcPr>
            <w:tcW w:w="3260" w:type="dxa"/>
          </w:tcPr>
          <w:p w14:paraId="333F4B52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Количество отбракованных деталей</w:t>
            </w:r>
          </w:p>
        </w:tc>
        <w:tc>
          <w:tcPr>
            <w:tcW w:w="2835" w:type="dxa"/>
          </w:tcPr>
          <w:p w14:paraId="1E395777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>
              <w:rPr>
                <w:szCs w:val="24"/>
                <w:lang w:val="en-US"/>
              </w:rPr>
              <w:t>Char(5</w:t>
            </w:r>
            <w:r w:rsidRPr="00D84E5B">
              <w:rPr>
                <w:szCs w:val="24"/>
                <w:lang w:val="en-US"/>
              </w:rPr>
              <w:t>)</w:t>
            </w:r>
          </w:p>
        </w:tc>
      </w:tr>
      <w:tr w:rsidR="00DD7803" w:rsidRPr="00635B56" w14:paraId="43D66EDE" w14:textId="77777777" w:rsidTr="00BD39BD">
        <w:trPr>
          <w:trHeight w:val="456"/>
          <w:jc w:val="center"/>
        </w:trPr>
        <w:tc>
          <w:tcPr>
            <w:tcW w:w="3681" w:type="dxa"/>
          </w:tcPr>
          <w:p w14:paraId="7AD73892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Материал детали</w:t>
            </w:r>
          </w:p>
        </w:tc>
        <w:tc>
          <w:tcPr>
            <w:tcW w:w="3260" w:type="dxa"/>
          </w:tcPr>
          <w:p w14:paraId="2DA24289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Материал детали</w:t>
            </w:r>
          </w:p>
        </w:tc>
        <w:tc>
          <w:tcPr>
            <w:tcW w:w="2835" w:type="dxa"/>
          </w:tcPr>
          <w:p w14:paraId="44DF413C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D84E5B">
              <w:rPr>
                <w:szCs w:val="24"/>
                <w:lang w:val="en-US"/>
              </w:rPr>
              <w:t>Char</w:t>
            </w:r>
            <w:r>
              <w:rPr>
                <w:szCs w:val="24"/>
              </w:rPr>
              <w:t>(25</w:t>
            </w:r>
            <w:r w:rsidRPr="00411E16">
              <w:rPr>
                <w:szCs w:val="24"/>
              </w:rPr>
              <w:t>)</w:t>
            </w:r>
          </w:p>
        </w:tc>
      </w:tr>
      <w:tr w:rsidR="00DD7803" w:rsidRPr="00635B56" w14:paraId="7AD6556E" w14:textId="77777777" w:rsidTr="00BD39BD">
        <w:trPr>
          <w:trHeight w:val="456"/>
          <w:jc w:val="center"/>
        </w:trPr>
        <w:tc>
          <w:tcPr>
            <w:tcW w:w="3681" w:type="dxa"/>
          </w:tcPr>
          <w:p w14:paraId="14680CD9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Цена обрезки</w:t>
            </w:r>
          </w:p>
        </w:tc>
        <w:tc>
          <w:tcPr>
            <w:tcW w:w="3260" w:type="dxa"/>
          </w:tcPr>
          <w:p w14:paraId="76C19E45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Цена обрезки (1шт.)</w:t>
            </w:r>
          </w:p>
        </w:tc>
        <w:tc>
          <w:tcPr>
            <w:tcW w:w="2835" w:type="dxa"/>
          </w:tcPr>
          <w:p w14:paraId="7CE1BB2B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>
              <w:rPr>
                <w:lang w:val="en-US"/>
              </w:rPr>
              <w:t>Float(%.3f)</w:t>
            </w:r>
          </w:p>
        </w:tc>
      </w:tr>
      <w:tr w:rsidR="00DD7803" w:rsidRPr="00635B56" w14:paraId="78411A1D" w14:textId="77777777" w:rsidTr="00BD39BD">
        <w:trPr>
          <w:trHeight w:val="456"/>
          <w:jc w:val="center"/>
        </w:trPr>
        <w:tc>
          <w:tcPr>
            <w:tcW w:w="3681" w:type="dxa"/>
          </w:tcPr>
          <w:p w14:paraId="0B98640F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Заработная плата</w:t>
            </w:r>
          </w:p>
        </w:tc>
        <w:tc>
          <w:tcPr>
            <w:tcW w:w="3260" w:type="dxa"/>
          </w:tcPr>
          <w:p w14:paraId="70435A1B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Входное количество*Цена обрезки</w:t>
            </w:r>
          </w:p>
        </w:tc>
        <w:tc>
          <w:tcPr>
            <w:tcW w:w="2835" w:type="dxa"/>
          </w:tcPr>
          <w:p w14:paraId="62E4A2A9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>
              <w:rPr>
                <w:lang w:val="en-US"/>
              </w:rPr>
              <w:t>Float(%.3f)</w:t>
            </w:r>
          </w:p>
        </w:tc>
      </w:tr>
    </w:tbl>
    <w:p w14:paraId="7493B9E0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 xml:space="preserve">Фамилия обрезчицы и фамилия изготовителя выбираются из раскрывающегося списка </w:t>
      </w:r>
      <w:r w:rsidRPr="00BD39BD">
        <w:t>[</w:t>
      </w:r>
      <w:r w:rsidR="00507C7D">
        <w:t xml:space="preserve">п. </w:t>
      </w:r>
      <w:r>
        <w:t>4.3.7</w:t>
      </w:r>
      <w:r w:rsidRPr="00BD39BD">
        <w:t>]</w:t>
      </w:r>
      <w:r>
        <w:t xml:space="preserve">. Выбирается номер чертежа; группа, наименование, материал, цена обрезки – автоматически в соответствии с характеристиками чертежа </w:t>
      </w:r>
      <w:r w:rsidRPr="00BD39BD">
        <w:t>[</w:t>
      </w:r>
      <w:r w:rsidR="00507C7D">
        <w:t xml:space="preserve">п. </w:t>
      </w:r>
      <w:r>
        <w:t>4.5</w:t>
      </w:r>
      <w:r w:rsidRPr="00BD39BD">
        <w:t>]</w:t>
      </w:r>
      <w:r>
        <w:t xml:space="preserve">. </w:t>
      </w:r>
    </w:p>
    <w:p w14:paraId="624EC394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>Вручную вводятся дата, входное количество, количество брака.</w:t>
      </w:r>
    </w:p>
    <w:p w14:paraId="02B1F2B1" w14:textId="77777777" w:rsidR="00DD7803" w:rsidRPr="00BD39BD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>Заработная плата считается автоматически.</w:t>
      </w:r>
    </w:p>
    <w:p w14:paraId="7FB80F51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lastRenderedPageBreak/>
        <w:t xml:space="preserve">Предусмотрена выборка по фамилии обрезчицы ее заработной платы </w:t>
      </w:r>
      <w:r w:rsidRPr="00507C7D">
        <w:t xml:space="preserve">на текущую дату и за </w:t>
      </w:r>
      <w:r>
        <w:t>месяц.</w:t>
      </w:r>
    </w:p>
    <w:p w14:paraId="53309E46" w14:textId="77777777" w:rsidR="00FD3E1A" w:rsidRDefault="00FD3E1A" w:rsidP="00FD3E1A">
      <w:pPr>
        <w:pStyle w:val="3"/>
        <w:ind w:firstLine="708"/>
      </w:pPr>
      <w:bookmarkStart w:id="134" w:name="_Toc446599532"/>
      <w:r>
        <w:t>4.8.1 Реестр брака</w:t>
      </w:r>
      <w:bookmarkEnd w:id="134"/>
      <w:r w:rsidR="00DD7803">
        <w:t xml:space="preserve"> </w:t>
      </w:r>
    </w:p>
    <w:p w14:paraId="0B34B9FA" w14:textId="77777777" w:rsidR="00FD3E1A" w:rsidRDefault="00FD3E1A" w:rsidP="00FD3E1A">
      <w:pPr>
        <w:jc w:val="both"/>
      </w:pPr>
      <w:r>
        <w:tab/>
        <w:t xml:space="preserve">В журнале обрезки облоя ведется реестр брака. </w:t>
      </w:r>
    </w:p>
    <w:p w14:paraId="00CF576F" w14:textId="77777777" w:rsidR="00FD3E1A" w:rsidRDefault="00FD3E1A" w:rsidP="00FD3E1A">
      <w:pPr>
        <w:jc w:val="both"/>
      </w:pPr>
      <w:r>
        <w:tab/>
        <w:t>Содержит следующие поля</w:t>
      </w:r>
      <w:r w:rsidR="00507C7D">
        <w:t xml:space="preserve"> (все суммы берутся из плановой калькуляции на данную деталь)</w:t>
      </w:r>
      <w:r>
        <w:t>:</w:t>
      </w:r>
    </w:p>
    <w:p w14:paraId="2D59E5DD" w14:textId="77777777" w:rsidR="00FD3E1A" w:rsidRDefault="00FD3E1A" w:rsidP="00FD3E1A">
      <w:pPr>
        <w:numPr>
          <w:ilvl w:val="0"/>
          <w:numId w:val="28"/>
        </w:numPr>
        <w:jc w:val="both"/>
      </w:pPr>
      <w:r>
        <w:t>чертеж (его номер);</w:t>
      </w:r>
    </w:p>
    <w:p w14:paraId="6CD40D06" w14:textId="77777777" w:rsidR="00FD3E1A" w:rsidRDefault="00FD3E1A" w:rsidP="00FD3E1A">
      <w:pPr>
        <w:numPr>
          <w:ilvl w:val="0"/>
          <w:numId w:val="28"/>
        </w:numPr>
        <w:jc w:val="both"/>
      </w:pPr>
      <w:r>
        <w:t>наименование детали;</w:t>
      </w:r>
    </w:p>
    <w:p w14:paraId="1E049E4C" w14:textId="77777777" w:rsidR="00FD3E1A" w:rsidRDefault="00FD3E1A" w:rsidP="00FD3E1A">
      <w:pPr>
        <w:numPr>
          <w:ilvl w:val="0"/>
          <w:numId w:val="28"/>
        </w:numPr>
        <w:jc w:val="both"/>
      </w:pPr>
      <w:r>
        <w:t>количество брака;</w:t>
      </w:r>
    </w:p>
    <w:p w14:paraId="32399643" w14:textId="77777777" w:rsidR="00FD3E1A" w:rsidRDefault="00FD3E1A" w:rsidP="00FD3E1A">
      <w:pPr>
        <w:numPr>
          <w:ilvl w:val="0"/>
          <w:numId w:val="28"/>
        </w:numPr>
        <w:jc w:val="both"/>
      </w:pPr>
      <w:r>
        <w:t>сырье и материалы</w:t>
      </w:r>
      <w:r w:rsidR="00507C7D">
        <w:t xml:space="preserve"> (сумма)</w:t>
      </w:r>
      <w:r>
        <w:t>;</w:t>
      </w:r>
    </w:p>
    <w:p w14:paraId="66465B35" w14:textId="77777777" w:rsidR="00995276" w:rsidRDefault="00995276" w:rsidP="00FD3E1A">
      <w:pPr>
        <w:numPr>
          <w:ilvl w:val="0"/>
          <w:numId w:val="28"/>
        </w:numPr>
        <w:jc w:val="both"/>
      </w:pPr>
      <w:r>
        <w:t>транспортные (сумма);</w:t>
      </w:r>
    </w:p>
    <w:p w14:paraId="3425FC69" w14:textId="77777777" w:rsidR="00FD3E1A" w:rsidRDefault="00507C7D" w:rsidP="00FD3E1A">
      <w:pPr>
        <w:numPr>
          <w:ilvl w:val="0"/>
          <w:numId w:val="28"/>
        </w:numPr>
        <w:jc w:val="both"/>
      </w:pPr>
      <w:r>
        <w:t>основная зарплата</w:t>
      </w:r>
      <w:r w:rsidR="00995276">
        <w:t xml:space="preserve"> </w:t>
      </w:r>
      <w:r>
        <w:t>(сумма);</w:t>
      </w:r>
    </w:p>
    <w:p w14:paraId="30512129" w14:textId="77777777" w:rsidR="00507C7D" w:rsidRDefault="00507C7D" w:rsidP="00FD3E1A">
      <w:pPr>
        <w:numPr>
          <w:ilvl w:val="0"/>
          <w:numId w:val="28"/>
        </w:numPr>
        <w:jc w:val="both"/>
      </w:pPr>
      <w:r>
        <w:t>дополнительная зарплата(сумма);</w:t>
      </w:r>
    </w:p>
    <w:p w14:paraId="3371F3A4" w14:textId="77777777" w:rsidR="00507C7D" w:rsidRDefault="00507C7D" w:rsidP="00FD3E1A">
      <w:pPr>
        <w:numPr>
          <w:ilvl w:val="0"/>
          <w:numId w:val="28"/>
        </w:numPr>
        <w:jc w:val="both"/>
      </w:pPr>
      <w:r>
        <w:t>отчисления ЕСН(сумма);</w:t>
      </w:r>
    </w:p>
    <w:p w14:paraId="359CBAF0" w14:textId="77777777" w:rsidR="00507C7D" w:rsidRDefault="00507C7D" w:rsidP="00FD3E1A">
      <w:pPr>
        <w:numPr>
          <w:ilvl w:val="0"/>
          <w:numId w:val="28"/>
        </w:numPr>
        <w:jc w:val="both"/>
      </w:pPr>
      <w:r>
        <w:t>общецеховые(сумма);</w:t>
      </w:r>
    </w:p>
    <w:p w14:paraId="58BC534A" w14:textId="77777777" w:rsidR="00507C7D" w:rsidRDefault="00507C7D" w:rsidP="00FD3E1A">
      <w:pPr>
        <w:numPr>
          <w:ilvl w:val="0"/>
          <w:numId w:val="28"/>
        </w:numPr>
        <w:jc w:val="both"/>
      </w:pPr>
      <w:r>
        <w:t>общепроизводственные(сумма);</w:t>
      </w:r>
    </w:p>
    <w:p w14:paraId="4BD4305F" w14:textId="77777777" w:rsidR="00507C7D" w:rsidRDefault="00507C7D" w:rsidP="00FD3E1A">
      <w:pPr>
        <w:numPr>
          <w:ilvl w:val="0"/>
          <w:numId w:val="28"/>
        </w:numPr>
        <w:jc w:val="both"/>
      </w:pPr>
      <w:r>
        <w:t>электроэнергия для формовых(сумма);</w:t>
      </w:r>
    </w:p>
    <w:p w14:paraId="26509B55" w14:textId="77777777" w:rsidR="00507C7D" w:rsidRDefault="00507C7D" w:rsidP="00FD3E1A">
      <w:pPr>
        <w:numPr>
          <w:ilvl w:val="0"/>
          <w:numId w:val="28"/>
        </w:numPr>
        <w:jc w:val="both"/>
      </w:pPr>
      <w:r>
        <w:t>электроэнергия прочая(сумма);</w:t>
      </w:r>
    </w:p>
    <w:p w14:paraId="7D63D827" w14:textId="77777777" w:rsidR="00507C7D" w:rsidRDefault="00507C7D" w:rsidP="00FD3E1A">
      <w:pPr>
        <w:numPr>
          <w:ilvl w:val="0"/>
          <w:numId w:val="28"/>
        </w:numPr>
        <w:jc w:val="both"/>
      </w:pPr>
      <w:r>
        <w:t>непредвиденные(сумма);</w:t>
      </w:r>
    </w:p>
    <w:p w14:paraId="7A684CEC" w14:textId="77777777" w:rsidR="00507C7D" w:rsidRDefault="00507C7D" w:rsidP="00FD3E1A">
      <w:pPr>
        <w:numPr>
          <w:ilvl w:val="0"/>
          <w:numId w:val="28"/>
        </w:numPr>
        <w:jc w:val="both"/>
      </w:pPr>
      <w:r>
        <w:t>себестоимость(сумма);</w:t>
      </w:r>
    </w:p>
    <w:p w14:paraId="0E5BE436" w14:textId="77777777" w:rsidR="00507C7D" w:rsidRDefault="00507C7D" w:rsidP="00FD3E1A">
      <w:pPr>
        <w:numPr>
          <w:ilvl w:val="0"/>
          <w:numId w:val="28"/>
        </w:numPr>
        <w:jc w:val="both"/>
      </w:pPr>
      <w:r>
        <w:t>цена(сумма);</w:t>
      </w:r>
    </w:p>
    <w:p w14:paraId="764EA370" w14:textId="77777777" w:rsidR="00507C7D" w:rsidRDefault="00507C7D" w:rsidP="00FD3E1A">
      <w:pPr>
        <w:numPr>
          <w:ilvl w:val="0"/>
          <w:numId w:val="28"/>
        </w:numPr>
        <w:jc w:val="both"/>
      </w:pPr>
      <w:r>
        <w:t>НДС;</w:t>
      </w:r>
    </w:p>
    <w:p w14:paraId="41E0E5E4" w14:textId="77777777" w:rsidR="00507C7D" w:rsidRPr="00FD3E1A" w:rsidRDefault="00507C7D" w:rsidP="00FD3E1A">
      <w:pPr>
        <w:numPr>
          <w:ilvl w:val="0"/>
          <w:numId w:val="28"/>
        </w:numPr>
        <w:jc w:val="both"/>
      </w:pPr>
      <w:r>
        <w:t xml:space="preserve">сумма </w:t>
      </w:r>
      <w:proofErr w:type="gramStart"/>
      <w:r>
        <w:t xml:space="preserve">( </w:t>
      </w:r>
      <w:proofErr w:type="gramEnd"/>
      <w:r>
        <w:t>количество брака*цену с НДС).</w:t>
      </w:r>
    </w:p>
    <w:p w14:paraId="6BE02C60" w14:textId="77777777" w:rsidR="000D4006" w:rsidRDefault="000D4006" w:rsidP="006E25FC">
      <w:pPr>
        <w:pStyle w:val="2"/>
        <w:spacing w:before="100" w:beforeAutospacing="1" w:after="100" w:afterAutospacing="1" w:line="360" w:lineRule="auto"/>
        <w:jc w:val="both"/>
      </w:pPr>
      <w:bookmarkStart w:id="135" w:name="_Toc446599533"/>
      <w:r>
        <w:t>4.9 Журнал прихода материалов</w:t>
      </w:r>
      <w:bookmarkEnd w:id="135"/>
    </w:p>
    <w:p w14:paraId="121342D5" w14:textId="77777777" w:rsidR="000D4006" w:rsidRPr="00E9195A" w:rsidRDefault="000D4006" w:rsidP="006E25FC">
      <w:pPr>
        <w:spacing w:before="100" w:beforeAutospacing="1" w:after="100" w:afterAutospacing="1" w:line="360" w:lineRule="auto"/>
        <w:ind w:firstLine="709"/>
        <w:jc w:val="both"/>
      </w:pPr>
      <w:r>
        <w:t xml:space="preserve">«Журнал прихода материалов» заполняется бухгалтером после прихода материалов на предприятие. </w:t>
      </w: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77"/>
        <w:gridCol w:w="3969"/>
        <w:gridCol w:w="2552"/>
      </w:tblGrid>
      <w:tr w:rsidR="000D4006" w14:paraId="3DA17052" w14:textId="77777777" w:rsidTr="00FB39AE">
        <w:trPr>
          <w:jc w:val="center"/>
        </w:trPr>
        <w:tc>
          <w:tcPr>
            <w:tcW w:w="2977" w:type="dxa"/>
          </w:tcPr>
          <w:p w14:paraId="07F7A4D9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4"/>
              </w:rPr>
              <w:t>Название</w:t>
            </w:r>
          </w:p>
        </w:tc>
        <w:tc>
          <w:tcPr>
            <w:tcW w:w="3969" w:type="dxa"/>
          </w:tcPr>
          <w:p w14:paraId="427BC68A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4"/>
              </w:rPr>
              <w:t>Описание</w:t>
            </w:r>
          </w:p>
        </w:tc>
        <w:tc>
          <w:tcPr>
            <w:tcW w:w="2552" w:type="dxa"/>
          </w:tcPr>
          <w:p w14:paraId="217C6E55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4"/>
              </w:rPr>
              <w:t>Тип данных</w:t>
            </w:r>
          </w:p>
        </w:tc>
      </w:tr>
      <w:tr w:rsidR="000D4006" w14:paraId="53BD1FCF" w14:textId="77777777" w:rsidTr="00FB39AE">
        <w:trPr>
          <w:jc w:val="center"/>
        </w:trPr>
        <w:tc>
          <w:tcPr>
            <w:tcW w:w="2977" w:type="dxa"/>
          </w:tcPr>
          <w:p w14:paraId="755ED187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4"/>
              </w:rPr>
              <w:t>№</w:t>
            </w:r>
          </w:p>
        </w:tc>
        <w:tc>
          <w:tcPr>
            <w:tcW w:w="3969" w:type="dxa"/>
          </w:tcPr>
          <w:p w14:paraId="51991CC8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4"/>
              </w:rPr>
              <w:t>Нумерация автоматическая при добавлении</w:t>
            </w:r>
          </w:p>
        </w:tc>
        <w:tc>
          <w:tcPr>
            <w:tcW w:w="2552" w:type="dxa"/>
          </w:tcPr>
          <w:p w14:paraId="79F1FE7E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4"/>
                <w:lang w:val="en-US"/>
              </w:rPr>
              <w:t>Char(6)</w:t>
            </w:r>
          </w:p>
        </w:tc>
      </w:tr>
      <w:tr w:rsidR="000D4006" w14:paraId="3934750F" w14:textId="77777777" w:rsidTr="00FB39AE">
        <w:trPr>
          <w:jc w:val="center"/>
        </w:trPr>
        <w:tc>
          <w:tcPr>
            <w:tcW w:w="2977" w:type="dxa"/>
          </w:tcPr>
          <w:p w14:paraId="197A21BE" w14:textId="77777777" w:rsidR="000D4006" w:rsidRPr="000D4006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№ СФ</w:t>
            </w:r>
          </w:p>
        </w:tc>
        <w:tc>
          <w:tcPr>
            <w:tcW w:w="3969" w:type="dxa"/>
          </w:tcPr>
          <w:p w14:paraId="7D6D2BD2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Номер счет-фактуры</w:t>
            </w:r>
          </w:p>
        </w:tc>
        <w:tc>
          <w:tcPr>
            <w:tcW w:w="2552" w:type="dxa"/>
          </w:tcPr>
          <w:p w14:paraId="60370129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4"/>
                <w:lang w:val="en-US"/>
              </w:rPr>
            </w:pPr>
            <w:r w:rsidRPr="00135028">
              <w:rPr>
                <w:szCs w:val="20"/>
                <w:lang w:val="en-US"/>
              </w:rPr>
              <w:t>Char(6)</w:t>
            </w:r>
          </w:p>
        </w:tc>
      </w:tr>
      <w:tr w:rsidR="000D4006" w14:paraId="1AD831E8" w14:textId="77777777" w:rsidTr="00FB39AE">
        <w:trPr>
          <w:jc w:val="center"/>
        </w:trPr>
        <w:tc>
          <w:tcPr>
            <w:tcW w:w="2977" w:type="dxa"/>
          </w:tcPr>
          <w:p w14:paraId="2C7BA142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Поставщик</w:t>
            </w:r>
          </w:p>
        </w:tc>
        <w:tc>
          <w:tcPr>
            <w:tcW w:w="3969" w:type="dxa"/>
          </w:tcPr>
          <w:p w14:paraId="1DE62E88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Поставщик материала. Выбирается из справочника «Поставщики» [п. 4.3.6]</w:t>
            </w:r>
          </w:p>
        </w:tc>
        <w:tc>
          <w:tcPr>
            <w:tcW w:w="2552" w:type="dxa"/>
          </w:tcPr>
          <w:p w14:paraId="2293CACF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  <w:lang w:val="en-US"/>
              </w:rPr>
            </w:pPr>
            <w:r w:rsidRPr="00135028">
              <w:rPr>
                <w:szCs w:val="20"/>
                <w:lang w:val="en-US"/>
              </w:rPr>
              <w:t>Char(200)</w:t>
            </w:r>
          </w:p>
        </w:tc>
      </w:tr>
      <w:tr w:rsidR="000D4006" w14:paraId="68655D31" w14:textId="77777777" w:rsidTr="00FB39AE">
        <w:trPr>
          <w:jc w:val="center"/>
        </w:trPr>
        <w:tc>
          <w:tcPr>
            <w:tcW w:w="2977" w:type="dxa"/>
          </w:tcPr>
          <w:p w14:paraId="72FF486D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>
              <w:rPr>
                <w:szCs w:val="20"/>
              </w:rPr>
              <w:lastRenderedPageBreak/>
              <w:t>Сумма по СФ</w:t>
            </w:r>
          </w:p>
        </w:tc>
        <w:tc>
          <w:tcPr>
            <w:tcW w:w="3969" w:type="dxa"/>
          </w:tcPr>
          <w:p w14:paraId="468A71D0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Сумма по СФ, </w:t>
            </w:r>
            <w:proofErr w:type="spellStart"/>
            <w:r>
              <w:rPr>
                <w:szCs w:val="20"/>
              </w:rPr>
              <w:t>руб</w:t>
            </w:r>
            <w:proofErr w:type="spellEnd"/>
          </w:p>
        </w:tc>
        <w:tc>
          <w:tcPr>
            <w:tcW w:w="2552" w:type="dxa"/>
          </w:tcPr>
          <w:p w14:paraId="483D07E9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  <w:lang w:val="en-US"/>
              </w:rPr>
            </w:pPr>
            <w:r w:rsidRPr="00135028">
              <w:rPr>
                <w:szCs w:val="20"/>
                <w:lang w:val="en-US"/>
              </w:rPr>
              <w:t>Float(%.3f)</w:t>
            </w:r>
          </w:p>
        </w:tc>
      </w:tr>
      <w:tr w:rsidR="000D4006" w14:paraId="287F0B76" w14:textId="77777777" w:rsidTr="00FB39AE">
        <w:trPr>
          <w:jc w:val="center"/>
        </w:trPr>
        <w:tc>
          <w:tcPr>
            <w:tcW w:w="2977" w:type="dxa"/>
          </w:tcPr>
          <w:p w14:paraId="13B5220E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Дата</w:t>
            </w:r>
            <w:r>
              <w:rPr>
                <w:szCs w:val="20"/>
              </w:rPr>
              <w:t xml:space="preserve"> накладной</w:t>
            </w:r>
          </w:p>
        </w:tc>
        <w:tc>
          <w:tcPr>
            <w:tcW w:w="3969" w:type="dxa"/>
          </w:tcPr>
          <w:p w14:paraId="26E8333A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 xml:space="preserve">Дата </w:t>
            </w:r>
            <w:r>
              <w:rPr>
                <w:szCs w:val="20"/>
              </w:rPr>
              <w:t>накладной</w:t>
            </w:r>
          </w:p>
        </w:tc>
        <w:tc>
          <w:tcPr>
            <w:tcW w:w="2552" w:type="dxa"/>
          </w:tcPr>
          <w:p w14:paraId="3501FE21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  <w:lang w:val="en-US"/>
              </w:rPr>
            </w:pPr>
            <w:r w:rsidRPr="00135028">
              <w:rPr>
                <w:szCs w:val="20"/>
                <w:lang w:val="en-US"/>
              </w:rPr>
              <w:t>Char(15)</w:t>
            </w:r>
          </w:p>
        </w:tc>
      </w:tr>
      <w:tr w:rsidR="000D4006" w14:paraId="2156A66A" w14:textId="77777777" w:rsidTr="00FB39AE">
        <w:trPr>
          <w:jc w:val="center"/>
        </w:trPr>
        <w:tc>
          <w:tcPr>
            <w:tcW w:w="2977" w:type="dxa"/>
          </w:tcPr>
          <w:p w14:paraId="2CE76EAF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№ накладной</w:t>
            </w:r>
          </w:p>
        </w:tc>
        <w:tc>
          <w:tcPr>
            <w:tcW w:w="3969" w:type="dxa"/>
          </w:tcPr>
          <w:p w14:paraId="458DE79F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№ накладной</w:t>
            </w:r>
          </w:p>
        </w:tc>
        <w:tc>
          <w:tcPr>
            <w:tcW w:w="2552" w:type="dxa"/>
          </w:tcPr>
          <w:p w14:paraId="6FFB9381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  <w:lang w:val="en-US"/>
              </w:rPr>
            </w:pPr>
            <w:r w:rsidRPr="00135028">
              <w:rPr>
                <w:szCs w:val="20"/>
                <w:lang w:val="en-US"/>
              </w:rPr>
              <w:t>Char(6)</w:t>
            </w:r>
          </w:p>
        </w:tc>
      </w:tr>
      <w:tr w:rsidR="000D4006" w14:paraId="6B742E57" w14:textId="77777777" w:rsidTr="00FB39AE">
        <w:trPr>
          <w:jc w:val="center"/>
        </w:trPr>
        <w:tc>
          <w:tcPr>
            <w:tcW w:w="2977" w:type="dxa"/>
          </w:tcPr>
          <w:p w14:paraId="143AEF60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Материал</w:t>
            </w:r>
          </w:p>
        </w:tc>
        <w:tc>
          <w:tcPr>
            <w:tcW w:w="3969" w:type="dxa"/>
          </w:tcPr>
          <w:p w14:paraId="33FDF890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Поступивший материал. Выбирается из справочника «Материалы» [п. 4.3.1]</w:t>
            </w:r>
          </w:p>
        </w:tc>
        <w:tc>
          <w:tcPr>
            <w:tcW w:w="2552" w:type="dxa"/>
          </w:tcPr>
          <w:p w14:paraId="3135791D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  <w:lang w:val="en-US"/>
              </w:rPr>
            </w:pPr>
            <w:r w:rsidRPr="00135028">
              <w:rPr>
                <w:szCs w:val="20"/>
                <w:lang w:val="en-US"/>
              </w:rPr>
              <w:t>Char(25)</w:t>
            </w:r>
          </w:p>
        </w:tc>
      </w:tr>
      <w:tr w:rsidR="000D4006" w14:paraId="08B4BB49" w14:textId="77777777" w:rsidTr="00FB39AE">
        <w:trPr>
          <w:jc w:val="center"/>
        </w:trPr>
        <w:tc>
          <w:tcPr>
            <w:tcW w:w="2977" w:type="dxa"/>
          </w:tcPr>
          <w:p w14:paraId="6322B385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>
              <w:rPr>
                <w:szCs w:val="20"/>
              </w:rPr>
              <w:t>Единицы измерения</w:t>
            </w:r>
          </w:p>
        </w:tc>
        <w:tc>
          <w:tcPr>
            <w:tcW w:w="3969" w:type="dxa"/>
          </w:tcPr>
          <w:p w14:paraId="454DCF28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>
              <w:rPr>
                <w:szCs w:val="20"/>
              </w:rPr>
              <w:t>Единицы измерения</w:t>
            </w:r>
          </w:p>
        </w:tc>
        <w:tc>
          <w:tcPr>
            <w:tcW w:w="2552" w:type="dxa"/>
          </w:tcPr>
          <w:p w14:paraId="55110334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  <w:lang w:val="en-US"/>
              </w:rPr>
            </w:pPr>
          </w:p>
        </w:tc>
      </w:tr>
      <w:tr w:rsidR="000D4006" w14:paraId="2884C327" w14:textId="77777777" w:rsidTr="00FB39AE">
        <w:trPr>
          <w:jc w:val="center"/>
        </w:trPr>
        <w:tc>
          <w:tcPr>
            <w:tcW w:w="2977" w:type="dxa"/>
          </w:tcPr>
          <w:p w14:paraId="18818762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Цена</w:t>
            </w:r>
          </w:p>
        </w:tc>
        <w:tc>
          <w:tcPr>
            <w:tcW w:w="3969" w:type="dxa"/>
          </w:tcPr>
          <w:p w14:paraId="3C33865B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Цена по накладной</w:t>
            </w:r>
          </w:p>
        </w:tc>
        <w:tc>
          <w:tcPr>
            <w:tcW w:w="2552" w:type="dxa"/>
          </w:tcPr>
          <w:p w14:paraId="1FB61D0A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  <w:lang w:val="en-US"/>
              </w:rPr>
            </w:pPr>
            <w:r w:rsidRPr="00135028">
              <w:rPr>
                <w:szCs w:val="20"/>
                <w:lang w:val="en-US"/>
              </w:rPr>
              <w:t>Float(%.3f)</w:t>
            </w:r>
          </w:p>
        </w:tc>
      </w:tr>
      <w:tr w:rsidR="000D4006" w14:paraId="3CF03A3E" w14:textId="77777777" w:rsidTr="00FB39AE">
        <w:trPr>
          <w:jc w:val="center"/>
        </w:trPr>
        <w:tc>
          <w:tcPr>
            <w:tcW w:w="2977" w:type="dxa"/>
          </w:tcPr>
          <w:p w14:paraId="083F83B1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Количество</w:t>
            </w:r>
          </w:p>
        </w:tc>
        <w:tc>
          <w:tcPr>
            <w:tcW w:w="3969" w:type="dxa"/>
          </w:tcPr>
          <w:p w14:paraId="07ABCC96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Количество</w:t>
            </w:r>
          </w:p>
        </w:tc>
        <w:tc>
          <w:tcPr>
            <w:tcW w:w="2552" w:type="dxa"/>
          </w:tcPr>
          <w:p w14:paraId="64D43B35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  <w:lang w:val="en-US"/>
              </w:rPr>
            </w:pPr>
            <w:r w:rsidRPr="00135028">
              <w:rPr>
                <w:szCs w:val="20"/>
                <w:lang w:val="en-US"/>
              </w:rPr>
              <w:t>Char(6)</w:t>
            </w:r>
          </w:p>
        </w:tc>
      </w:tr>
      <w:tr w:rsidR="000D4006" w14:paraId="24151308" w14:textId="77777777" w:rsidTr="00FB39AE">
        <w:trPr>
          <w:jc w:val="center"/>
        </w:trPr>
        <w:tc>
          <w:tcPr>
            <w:tcW w:w="2977" w:type="dxa"/>
          </w:tcPr>
          <w:p w14:paraId="66F73C21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Сумма</w:t>
            </w:r>
          </w:p>
        </w:tc>
        <w:tc>
          <w:tcPr>
            <w:tcW w:w="3969" w:type="dxa"/>
          </w:tcPr>
          <w:p w14:paraId="35CAB580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Сумма по накладной (расчет: цена*количество)</w:t>
            </w:r>
          </w:p>
        </w:tc>
        <w:tc>
          <w:tcPr>
            <w:tcW w:w="2552" w:type="dxa"/>
          </w:tcPr>
          <w:p w14:paraId="3CA1BE7A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  <w:lang w:val="en-US"/>
              </w:rPr>
              <w:t>Float(%.3f)</w:t>
            </w:r>
          </w:p>
        </w:tc>
      </w:tr>
      <w:tr w:rsidR="00FF1128" w14:paraId="3D35591D" w14:textId="77777777" w:rsidTr="00FB39AE">
        <w:trPr>
          <w:jc w:val="center"/>
        </w:trPr>
        <w:tc>
          <w:tcPr>
            <w:tcW w:w="2977" w:type="dxa"/>
          </w:tcPr>
          <w:p w14:paraId="5787E309" w14:textId="77777777" w:rsidR="00FF1128" w:rsidRPr="00135028" w:rsidRDefault="00FF1128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>
              <w:rPr>
                <w:szCs w:val="20"/>
              </w:rPr>
              <w:t>Передано</w:t>
            </w:r>
          </w:p>
        </w:tc>
        <w:tc>
          <w:tcPr>
            <w:tcW w:w="3969" w:type="dxa"/>
          </w:tcPr>
          <w:p w14:paraId="131DB4E7" w14:textId="77777777" w:rsidR="00FF1128" w:rsidRPr="00135028" w:rsidRDefault="00FF1128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>
              <w:rPr>
                <w:szCs w:val="20"/>
              </w:rPr>
              <w:t>«склад», «цех»</w:t>
            </w:r>
          </w:p>
        </w:tc>
        <w:tc>
          <w:tcPr>
            <w:tcW w:w="2552" w:type="dxa"/>
          </w:tcPr>
          <w:p w14:paraId="75B1B338" w14:textId="77777777" w:rsidR="00FF1128" w:rsidRPr="00FF1128" w:rsidRDefault="00FF1128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>
              <w:rPr>
                <w:szCs w:val="20"/>
                <w:lang w:val="en-US"/>
              </w:rPr>
              <w:t>Char(</w:t>
            </w:r>
            <w:r>
              <w:rPr>
                <w:szCs w:val="20"/>
              </w:rPr>
              <w:t>30)</w:t>
            </w:r>
          </w:p>
        </w:tc>
      </w:tr>
    </w:tbl>
    <w:p w14:paraId="42A88B6C" w14:textId="77777777" w:rsidR="00DD7803" w:rsidRDefault="00DD7803" w:rsidP="006E25FC">
      <w:pPr>
        <w:pStyle w:val="2"/>
        <w:numPr>
          <w:ilvl w:val="1"/>
          <w:numId w:val="25"/>
        </w:numPr>
        <w:spacing w:before="100" w:beforeAutospacing="1" w:after="100" w:afterAutospacing="1" w:line="360" w:lineRule="auto"/>
        <w:ind w:left="0" w:firstLine="709"/>
        <w:jc w:val="both"/>
      </w:pPr>
      <w:bookmarkStart w:id="136" w:name="_Toc446599534"/>
      <w:r>
        <w:t>Журнал учета оплаченной и отгруженной продукции</w:t>
      </w:r>
      <w:bookmarkEnd w:id="136"/>
    </w:p>
    <w:p w14:paraId="56F97890" w14:textId="77777777" w:rsidR="00DD7803" w:rsidRPr="005A357F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>«Журнал учета оплаченной и отгруженной продукции» заполняется после оплаты, а также после отгрузки. Предусмотрены авто расширяемые поля в случае частичной оплаты.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47"/>
        <w:gridCol w:w="3297"/>
        <w:gridCol w:w="2648"/>
      </w:tblGrid>
      <w:tr w:rsidR="00DD7803" w:rsidRPr="00D84E5B" w14:paraId="7F9DE5D3" w14:textId="77777777" w:rsidTr="00135028">
        <w:trPr>
          <w:jc w:val="center"/>
        </w:trPr>
        <w:tc>
          <w:tcPr>
            <w:tcW w:w="3547" w:type="dxa"/>
          </w:tcPr>
          <w:p w14:paraId="3B930D58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Название</w:t>
            </w:r>
          </w:p>
        </w:tc>
        <w:tc>
          <w:tcPr>
            <w:tcW w:w="3297" w:type="dxa"/>
          </w:tcPr>
          <w:p w14:paraId="1373CB6D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Описание</w:t>
            </w:r>
          </w:p>
        </w:tc>
        <w:tc>
          <w:tcPr>
            <w:tcW w:w="2648" w:type="dxa"/>
          </w:tcPr>
          <w:p w14:paraId="5C4FE1FF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Тип данных</w:t>
            </w:r>
          </w:p>
        </w:tc>
      </w:tr>
      <w:tr w:rsidR="00DD7803" w:rsidRPr="00D84E5B" w14:paraId="028CFA1E" w14:textId="77777777" w:rsidTr="00135028">
        <w:trPr>
          <w:jc w:val="center"/>
        </w:trPr>
        <w:tc>
          <w:tcPr>
            <w:tcW w:w="3547" w:type="dxa"/>
          </w:tcPr>
          <w:p w14:paraId="6786C8F6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№</w:t>
            </w:r>
          </w:p>
        </w:tc>
        <w:tc>
          <w:tcPr>
            <w:tcW w:w="3297" w:type="dxa"/>
          </w:tcPr>
          <w:p w14:paraId="38D86234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Нумерация автоматическая при добавлении</w:t>
            </w:r>
          </w:p>
        </w:tc>
        <w:tc>
          <w:tcPr>
            <w:tcW w:w="2648" w:type="dxa"/>
          </w:tcPr>
          <w:p w14:paraId="603C40C0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  <w:lang w:val="en-US"/>
              </w:rPr>
            </w:pPr>
            <w:r w:rsidRPr="00135028">
              <w:rPr>
                <w:szCs w:val="24"/>
                <w:lang w:val="en-US"/>
              </w:rPr>
              <w:t>Char(6)</w:t>
            </w:r>
          </w:p>
        </w:tc>
      </w:tr>
      <w:tr w:rsidR="00DD7803" w:rsidRPr="00D84E5B" w14:paraId="7788E2E5" w14:textId="77777777" w:rsidTr="00135028">
        <w:trPr>
          <w:jc w:val="center"/>
        </w:trPr>
        <w:tc>
          <w:tcPr>
            <w:tcW w:w="3547" w:type="dxa"/>
          </w:tcPr>
          <w:p w14:paraId="756407BE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№ счета</w:t>
            </w:r>
          </w:p>
        </w:tc>
        <w:tc>
          <w:tcPr>
            <w:tcW w:w="3297" w:type="dxa"/>
          </w:tcPr>
          <w:p w14:paraId="198A02BB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№ счета</w:t>
            </w:r>
          </w:p>
        </w:tc>
        <w:tc>
          <w:tcPr>
            <w:tcW w:w="2648" w:type="dxa"/>
          </w:tcPr>
          <w:p w14:paraId="5E979055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  <w:lang w:val="en-US"/>
              </w:rPr>
            </w:pPr>
            <w:r w:rsidRPr="00135028">
              <w:rPr>
                <w:szCs w:val="24"/>
                <w:lang w:val="en-US"/>
              </w:rPr>
              <w:t>Char(6)</w:t>
            </w:r>
          </w:p>
        </w:tc>
      </w:tr>
      <w:tr w:rsidR="00DD7803" w:rsidRPr="00D84E5B" w14:paraId="5B2834FD" w14:textId="77777777" w:rsidTr="00135028">
        <w:trPr>
          <w:jc w:val="center"/>
        </w:trPr>
        <w:tc>
          <w:tcPr>
            <w:tcW w:w="3547" w:type="dxa"/>
          </w:tcPr>
          <w:p w14:paraId="5975591C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Дата</w:t>
            </w:r>
          </w:p>
        </w:tc>
        <w:tc>
          <w:tcPr>
            <w:tcW w:w="3297" w:type="dxa"/>
          </w:tcPr>
          <w:p w14:paraId="05E872FF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Дата выставления счета. Появляется автоматически после ввода номера счета. Шаблон ввода: 12.12.2012</w:t>
            </w:r>
          </w:p>
        </w:tc>
        <w:tc>
          <w:tcPr>
            <w:tcW w:w="2648" w:type="dxa"/>
          </w:tcPr>
          <w:p w14:paraId="419062B9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  <w:lang w:val="en-US"/>
              </w:rPr>
              <w:t>Char</w:t>
            </w:r>
            <w:r w:rsidRPr="00135028">
              <w:rPr>
                <w:szCs w:val="24"/>
              </w:rPr>
              <w:t>(15)</w:t>
            </w:r>
          </w:p>
        </w:tc>
      </w:tr>
      <w:tr w:rsidR="00DD7803" w:rsidRPr="00D84E5B" w14:paraId="3C5A169C" w14:textId="77777777" w:rsidTr="00135028">
        <w:trPr>
          <w:jc w:val="center"/>
        </w:trPr>
        <w:tc>
          <w:tcPr>
            <w:tcW w:w="3547" w:type="dxa"/>
          </w:tcPr>
          <w:p w14:paraId="3085A953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Заказчик</w:t>
            </w:r>
          </w:p>
        </w:tc>
        <w:tc>
          <w:tcPr>
            <w:tcW w:w="3297" w:type="dxa"/>
          </w:tcPr>
          <w:p w14:paraId="12BD9FB6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Наименование заказчика выбирается из [п. 4.3.5]</w:t>
            </w:r>
          </w:p>
        </w:tc>
        <w:tc>
          <w:tcPr>
            <w:tcW w:w="2648" w:type="dxa"/>
          </w:tcPr>
          <w:p w14:paraId="0FA4B255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  <w:lang w:val="en-US"/>
              </w:rPr>
              <w:t>Char</w:t>
            </w:r>
            <w:r w:rsidRPr="00135028">
              <w:rPr>
                <w:szCs w:val="24"/>
              </w:rPr>
              <w:t>(200)</w:t>
            </w:r>
          </w:p>
        </w:tc>
      </w:tr>
      <w:tr w:rsidR="00DD7803" w:rsidRPr="00D84E5B" w14:paraId="5BF45F8A" w14:textId="77777777" w:rsidTr="00135028">
        <w:trPr>
          <w:jc w:val="center"/>
        </w:trPr>
        <w:tc>
          <w:tcPr>
            <w:tcW w:w="3547" w:type="dxa"/>
          </w:tcPr>
          <w:p w14:paraId="67222D32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Сумма по счету, руб.</w:t>
            </w:r>
          </w:p>
        </w:tc>
        <w:tc>
          <w:tcPr>
            <w:tcW w:w="3297" w:type="dxa"/>
          </w:tcPr>
          <w:p w14:paraId="252CBECB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Сумма по счету, руб.</w:t>
            </w:r>
          </w:p>
        </w:tc>
        <w:tc>
          <w:tcPr>
            <w:tcW w:w="2648" w:type="dxa"/>
          </w:tcPr>
          <w:p w14:paraId="40A02D3D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  <w:lang w:val="en-US"/>
              </w:rPr>
            </w:pPr>
            <w:r w:rsidRPr="00135028">
              <w:rPr>
                <w:szCs w:val="24"/>
                <w:lang w:val="en-US"/>
              </w:rPr>
              <w:t>Float(%.3f)</w:t>
            </w:r>
          </w:p>
        </w:tc>
      </w:tr>
      <w:tr w:rsidR="00DD7803" w:rsidRPr="00D84E5B" w14:paraId="55703DEA" w14:textId="77777777" w:rsidTr="00135028">
        <w:trPr>
          <w:jc w:val="center"/>
        </w:trPr>
        <w:tc>
          <w:tcPr>
            <w:tcW w:w="3547" w:type="dxa"/>
          </w:tcPr>
          <w:p w14:paraId="49021DEE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Дата оплаты</w:t>
            </w:r>
          </w:p>
        </w:tc>
        <w:tc>
          <w:tcPr>
            <w:tcW w:w="3297" w:type="dxa"/>
          </w:tcPr>
          <w:p w14:paraId="71430368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Дата оплаты</w:t>
            </w:r>
          </w:p>
        </w:tc>
        <w:tc>
          <w:tcPr>
            <w:tcW w:w="2648" w:type="dxa"/>
          </w:tcPr>
          <w:p w14:paraId="32E6A5B7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  <w:lang w:val="en-US"/>
              </w:rPr>
            </w:pPr>
            <w:r w:rsidRPr="00135028">
              <w:rPr>
                <w:szCs w:val="24"/>
                <w:lang w:val="en-US"/>
              </w:rPr>
              <w:t>Char(15)</w:t>
            </w:r>
          </w:p>
        </w:tc>
      </w:tr>
      <w:tr w:rsidR="00DD7803" w:rsidRPr="00D84E5B" w14:paraId="11BD7F1E" w14:textId="77777777" w:rsidTr="00135028">
        <w:trPr>
          <w:jc w:val="center"/>
        </w:trPr>
        <w:tc>
          <w:tcPr>
            <w:tcW w:w="3547" w:type="dxa"/>
          </w:tcPr>
          <w:p w14:paraId="4E040B14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№ п. п.</w:t>
            </w:r>
          </w:p>
        </w:tc>
        <w:tc>
          <w:tcPr>
            <w:tcW w:w="3297" w:type="dxa"/>
          </w:tcPr>
          <w:p w14:paraId="0C29ECA3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№ платежного документа</w:t>
            </w:r>
          </w:p>
        </w:tc>
        <w:tc>
          <w:tcPr>
            <w:tcW w:w="2648" w:type="dxa"/>
          </w:tcPr>
          <w:p w14:paraId="3F67F20C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  <w:lang w:val="en-US"/>
              </w:rPr>
            </w:pPr>
            <w:r w:rsidRPr="00135028">
              <w:rPr>
                <w:szCs w:val="24"/>
                <w:lang w:val="en-US"/>
              </w:rPr>
              <w:t>Char(6)</w:t>
            </w:r>
          </w:p>
        </w:tc>
      </w:tr>
      <w:tr w:rsidR="00DD7803" w:rsidRPr="00D84E5B" w14:paraId="61BBBD34" w14:textId="77777777" w:rsidTr="00135028">
        <w:trPr>
          <w:trHeight w:val="529"/>
          <w:jc w:val="center"/>
        </w:trPr>
        <w:tc>
          <w:tcPr>
            <w:tcW w:w="3547" w:type="dxa"/>
          </w:tcPr>
          <w:p w14:paraId="2DC263B0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Сумма предоплаты, руб.</w:t>
            </w:r>
          </w:p>
        </w:tc>
        <w:tc>
          <w:tcPr>
            <w:tcW w:w="3297" w:type="dxa"/>
          </w:tcPr>
          <w:p w14:paraId="15771CD9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Сумма предоплаты, руб.</w:t>
            </w:r>
          </w:p>
        </w:tc>
        <w:tc>
          <w:tcPr>
            <w:tcW w:w="2648" w:type="dxa"/>
          </w:tcPr>
          <w:p w14:paraId="159A765E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  <w:lang w:val="en-US"/>
              </w:rPr>
            </w:pPr>
            <w:r w:rsidRPr="00135028">
              <w:rPr>
                <w:szCs w:val="24"/>
                <w:lang w:val="en-US"/>
              </w:rPr>
              <w:t>Float(%.3f)</w:t>
            </w:r>
          </w:p>
        </w:tc>
      </w:tr>
      <w:tr w:rsidR="00DD7803" w:rsidRPr="00D84E5B" w14:paraId="23EEB277" w14:textId="77777777" w:rsidTr="00135028">
        <w:trPr>
          <w:jc w:val="center"/>
        </w:trPr>
        <w:tc>
          <w:tcPr>
            <w:tcW w:w="3547" w:type="dxa"/>
          </w:tcPr>
          <w:p w14:paraId="7A56518C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Дата огрузки</w:t>
            </w:r>
          </w:p>
        </w:tc>
        <w:tc>
          <w:tcPr>
            <w:tcW w:w="3297" w:type="dxa"/>
          </w:tcPr>
          <w:p w14:paraId="5C836A02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Дата огрузки</w:t>
            </w:r>
          </w:p>
        </w:tc>
        <w:tc>
          <w:tcPr>
            <w:tcW w:w="2648" w:type="dxa"/>
          </w:tcPr>
          <w:p w14:paraId="3886BC33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  <w:lang w:val="en-US"/>
              </w:rPr>
              <w:t>Char(15)</w:t>
            </w:r>
          </w:p>
        </w:tc>
      </w:tr>
      <w:tr w:rsidR="00DD7803" w:rsidRPr="00D84E5B" w14:paraId="1206F8BC" w14:textId="77777777" w:rsidTr="00135028">
        <w:trPr>
          <w:jc w:val="center"/>
        </w:trPr>
        <w:tc>
          <w:tcPr>
            <w:tcW w:w="3547" w:type="dxa"/>
          </w:tcPr>
          <w:p w14:paraId="17415314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СФ</w:t>
            </w:r>
          </w:p>
        </w:tc>
        <w:tc>
          <w:tcPr>
            <w:tcW w:w="3297" w:type="dxa"/>
          </w:tcPr>
          <w:p w14:paraId="401CE38F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СФ (№ накладной)</w:t>
            </w:r>
          </w:p>
        </w:tc>
        <w:tc>
          <w:tcPr>
            <w:tcW w:w="2648" w:type="dxa"/>
          </w:tcPr>
          <w:p w14:paraId="2F52AEC1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  <w:lang w:val="en-US"/>
              </w:rPr>
              <w:t>Char</w:t>
            </w:r>
            <w:r w:rsidRPr="00135028">
              <w:rPr>
                <w:szCs w:val="24"/>
              </w:rPr>
              <w:t>(6)</w:t>
            </w:r>
          </w:p>
        </w:tc>
      </w:tr>
      <w:tr w:rsidR="00DD7803" w:rsidRPr="00D84E5B" w14:paraId="62E30008" w14:textId="77777777" w:rsidTr="00135028">
        <w:trPr>
          <w:jc w:val="center"/>
        </w:trPr>
        <w:tc>
          <w:tcPr>
            <w:tcW w:w="3547" w:type="dxa"/>
          </w:tcPr>
          <w:p w14:paraId="3080F6E0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Сумма, руб.</w:t>
            </w:r>
          </w:p>
        </w:tc>
        <w:tc>
          <w:tcPr>
            <w:tcW w:w="3297" w:type="dxa"/>
          </w:tcPr>
          <w:p w14:paraId="5E8BBA27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Сумма, руб.</w:t>
            </w:r>
          </w:p>
        </w:tc>
        <w:tc>
          <w:tcPr>
            <w:tcW w:w="2648" w:type="dxa"/>
          </w:tcPr>
          <w:p w14:paraId="31714EA6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  <w:lang w:val="en-US"/>
              </w:rPr>
              <w:t>Float</w:t>
            </w:r>
            <w:r w:rsidRPr="00135028">
              <w:rPr>
                <w:szCs w:val="24"/>
              </w:rPr>
              <w:t>(%.3</w:t>
            </w:r>
            <w:r w:rsidRPr="00135028">
              <w:rPr>
                <w:szCs w:val="24"/>
                <w:lang w:val="en-US"/>
              </w:rPr>
              <w:t>f</w:t>
            </w:r>
            <w:r w:rsidRPr="00135028">
              <w:rPr>
                <w:szCs w:val="24"/>
              </w:rPr>
              <w:t>)</w:t>
            </w:r>
          </w:p>
        </w:tc>
      </w:tr>
      <w:tr w:rsidR="00DD7803" w:rsidRPr="00D84E5B" w14:paraId="353E7F92" w14:textId="77777777" w:rsidTr="00135028">
        <w:trPr>
          <w:jc w:val="center"/>
        </w:trPr>
        <w:tc>
          <w:tcPr>
            <w:tcW w:w="3547" w:type="dxa"/>
          </w:tcPr>
          <w:p w14:paraId="398528EB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Цена оснастки</w:t>
            </w:r>
          </w:p>
        </w:tc>
        <w:tc>
          <w:tcPr>
            <w:tcW w:w="3297" w:type="dxa"/>
          </w:tcPr>
          <w:p w14:paraId="447F9C6F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Цена оснастки</w:t>
            </w:r>
          </w:p>
        </w:tc>
        <w:tc>
          <w:tcPr>
            <w:tcW w:w="2648" w:type="dxa"/>
          </w:tcPr>
          <w:p w14:paraId="6EA118BA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  <w:lang w:val="en-US"/>
              </w:rPr>
              <w:t>Float</w:t>
            </w:r>
            <w:r w:rsidRPr="00135028">
              <w:rPr>
                <w:szCs w:val="24"/>
              </w:rPr>
              <w:t>(%.3</w:t>
            </w:r>
            <w:r w:rsidRPr="00135028">
              <w:rPr>
                <w:szCs w:val="24"/>
                <w:lang w:val="en-US"/>
              </w:rPr>
              <w:t>f</w:t>
            </w:r>
            <w:r w:rsidRPr="00135028">
              <w:rPr>
                <w:szCs w:val="24"/>
              </w:rPr>
              <w:t>)</w:t>
            </w:r>
          </w:p>
        </w:tc>
      </w:tr>
      <w:tr w:rsidR="00DD7803" w:rsidRPr="00D84E5B" w14:paraId="564F2529" w14:textId="77777777" w:rsidTr="00135028">
        <w:trPr>
          <w:jc w:val="center"/>
        </w:trPr>
        <w:tc>
          <w:tcPr>
            <w:tcW w:w="3547" w:type="dxa"/>
          </w:tcPr>
          <w:p w14:paraId="39B0E260" w14:textId="77777777" w:rsidR="00DD7803" w:rsidRPr="00FF1128" w:rsidRDefault="00FF1128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Оснастка</w:t>
            </w:r>
          </w:p>
        </w:tc>
        <w:tc>
          <w:tcPr>
            <w:tcW w:w="3297" w:type="dxa"/>
          </w:tcPr>
          <w:p w14:paraId="51E94AA6" w14:textId="77777777" w:rsidR="00DD7803" w:rsidRPr="00135028" w:rsidRDefault="00FF1128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Оснастка</w:t>
            </w:r>
          </w:p>
        </w:tc>
        <w:tc>
          <w:tcPr>
            <w:tcW w:w="2648" w:type="dxa"/>
          </w:tcPr>
          <w:p w14:paraId="7DE1B0F8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  <w:lang w:val="en-US"/>
              </w:rPr>
              <w:t>Char</w:t>
            </w:r>
            <w:r w:rsidRPr="00135028">
              <w:rPr>
                <w:szCs w:val="24"/>
              </w:rPr>
              <w:t>(50)</w:t>
            </w:r>
          </w:p>
        </w:tc>
      </w:tr>
      <w:tr w:rsidR="00FF1128" w:rsidRPr="00D84E5B" w14:paraId="3B175740" w14:textId="77777777" w:rsidTr="00135028">
        <w:trPr>
          <w:jc w:val="center"/>
        </w:trPr>
        <w:tc>
          <w:tcPr>
            <w:tcW w:w="3547" w:type="dxa"/>
          </w:tcPr>
          <w:p w14:paraId="35517488" w14:textId="77777777" w:rsidR="00FF1128" w:rsidRPr="00135028" w:rsidRDefault="00FF1128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Количество форм</w:t>
            </w:r>
          </w:p>
        </w:tc>
        <w:tc>
          <w:tcPr>
            <w:tcW w:w="3297" w:type="dxa"/>
          </w:tcPr>
          <w:p w14:paraId="10F048B2" w14:textId="77777777" w:rsidR="00FF1128" w:rsidRPr="00CF2074" w:rsidRDefault="00FF1128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Количество форм</w:t>
            </w:r>
          </w:p>
        </w:tc>
        <w:tc>
          <w:tcPr>
            <w:tcW w:w="2648" w:type="dxa"/>
          </w:tcPr>
          <w:p w14:paraId="6D218C7C" w14:textId="77777777" w:rsidR="00FF1128" w:rsidRPr="00304946" w:rsidRDefault="00FF1128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Char(</w:t>
            </w:r>
            <w:r>
              <w:rPr>
                <w:szCs w:val="24"/>
              </w:rPr>
              <w:t>2</w:t>
            </w:r>
            <w:r>
              <w:rPr>
                <w:szCs w:val="24"/>
                <w:lang w:val="en-US"/>
              </w:rPr>
              <w:t>)</w:t>
            </w:r>
          </w:p>
        </w:tc>
      </w:tr>
      <w:tr w:rsidR="00FF1128" w:rsidRPr="00D84E5B" w14:paraId="190496E9" w14:textId="77777777" w:rsidTr="00135028">
        <w:trPr>
          <w:jc w:val="center"/>
        </w:trPr>
        <w:tc>
          <w:tcPr>
            <w:tcW w:w="3547" w:type="dxa"/>
          </w:tcPr>
          <w:p w14:paraId="097B02CD" w14:textId="77777777" w:rsidR="00FF1128" w:rsidRPr="00135028" w:rsidRDefault="00FF1128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>
              <w:rPr>
                <w:szCs w:val="24"/>
              </w:rPr>
              <w:lastRenderedPageBreak/>
              <w:t>Гнездность</w:t>
            </w:r>
          </w:p>
        </w:tc>
        <w:tc>
          <w:tcPr>
            <w:tcW w:w="3297" w:type="dxa"/>
          </w:tcPr>
          <w:p w14:paraId="4F273010" w14:textId="77777777" w:rsidR="00FF1128" w:rsidRPr="00CF2074" w:rsidRDefault="00FF1128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Гнездность</w:t>
            </w:r>
          </w:p>
        </w:tc>
        <w:tc>
          <w:tcPr>
            <w:tcW w:w="2648" w:type="dxa"/>
          </w:tcPr>
          <w:p w14:paraId="2D6BBB7E" w14:textId="77777777" w:rsidR="00FF1128" w:rsidRPr="00304946" w:rsidRDefault="00FF1128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Char(</w:t>
            </w:r>
            <w:r>
              <w:rPr>
                <w:szCs w:val="24"/>
              </w:rPr>
              <w:t>2</w:t>
            </w:r>
            <w:r>
              <w:rPr>
                <w:szCs w:val="24"/>
                <w:lang w:val="en-US"/>
              </w:rPr>
              <w:t>)</w:t>
            </w:r>
          </w:p>
        </w:tc>
      </w:tr>
      <w:tr w:rsidR="00FF1128" w:rsidRPr="00D84E5B" w14:paraId="78AB81E6" w14:textId="77777777" w:rsidTr="00135028">
        <w:trPr>
          <w:jc w:val="center"/>
        </w:trPr>
        <w:tc>
          <w:tcPr>
            <w:tcW w:w="3547" w:type="dxa"/>
          </w:tcPr>
          <w:p w14:paraId="601E1CB8" w14:textId="77777777" w:rsidR="00FF1128" w:rsidRPr="00135028" w:rsidRDefault="00FF1128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Выход партии</w:t>
            </w:r>
          </w:p>
        </w:tc>
        <w:tc>
          <w:tcPr>
            <w:tcW w:w="3297" w:type="dxa"/>
          </w:tcPr>
          <w:p w14:paraId="7E40A1E5" w14:textId="77777777" w:rsidR="00FF1128" w:rsidRDefault="00FF1128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Количество форм*</w:t>
            </w:r>
            <w:proofErr w:type="spellStart"/>
            <w:r>
              <w:rPr>
                <w:szCs w:val="24"/>
              </w:rPr>
              <w:t>гнездность</w:t>
            </w:r>
            <w:proofErr w:type="spellEnd"/>
          </w:p>
        </w:tc>
        <w:tc>
          <w:tcPr>
            <w:tcW w:w="2648" w:type="dxa"/>
          </w:tcPr>
          <w:p w14:paraId="108FD358" w14:textId="77777777" w:rsidR="00FF1128" w:rsidRDefault="00FF1128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Char(5)</w:t>
            </w:r>
          </w:p>
        </w:tc>
      </w:tr>
      <w:tr w:rsidR="00DD7803" w:rsidRPr="00D84E5B" w14:paraId="6CB44BB3" w14:textId="77777777" w:rsidTr="00135028">
        <w:trPr>
          <w:jc w:val="center"/>
        </w:trPr>
        <w:tc>
          <w:tcPr>
            <w:tcW w:w="3547" w:type="dxa"/>
          </w:tcPr>
          <w:p w14:paraId="66A357D4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Изготовитель</w:t>
            </w:r>
          </w:p>
        </w:tc>
        <w:tc>
          <w:tcPr>
            <w:tcW w:w="3297" w:type="dxa"/>
          </w:tcPr>
          <w:p w14:paraId="236D42D9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Изготовитель</w:t>
            </w:r>
          </w:p>
        </w:tc>
        <w:tc>
          <w:tcPr>
            <w:tcW w:w="2648" w:type="dxa"/>
          </w:tcPr>
          <w:p w14:paraId="31AA48B6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  <w:lang w:val="en-US"/>
              </w:rPr>
            </w:pPr>
            <w:r w:rsidRPr="00135028">
              <w:rPr>
                <w:szCs w:val="24"/>
                <w:lang w:val="en-US"/>
              </w:rPr>
              <w:t>Char(50)</w:t>
            </w:r>
          </w:p>
        </w:tc>
      </w:tr>
      <w:tr w:rsidR="00DD7803" w:rsidRPr="00D84E5B" w14:paraId="2500B12B" w14:textId="77777777" w:rsidTr="00135028">
        <w:trPr>
          <w:jc w:val="center"/>
        </w:trPr>
        <w:tc>
          <w:tcPr>
            <w:tcW w:w="3547" w:type="dxa"/>
          </w:tcPr>
          <w:p w14:paraId="5BC90D35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Срок изготовления</w:t>
            </w:r>
          </w:p>
        </w:tc>
        <w:tc>
          <w:tcPr>
            <w:tcW w:w="3297" w:type="dxa"/>
          </w:tcPr>
          <w:p w14:paraId="4B0C9BC5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Срок изготовления</w:t>
            </w:r>
            <w:r w:rsidR="00FF1128">
              <w:rPr>
                <w:szCs w:val="24"/>
              </w:rPr>
              <w:t>(дней)</w:t>
            </w:r>
          </w:p>
        </w:tc>
        <w:tc>
          <w:tcPr>
            <w:tcW w:w="2648" w:type="dxa"/>
          </w:tcPr>
          <w:p w14:paraId="3DC0B586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  <w:lang w:val="en-US"/>
              </w:rPr>
            </w:pPr>
            <w:r w:rsidRPr="00135028">
              <w:rPr>
                <w:szCs w:val="24"/>
                <w:lang w:val="en-US"/>
              </w:rPr>
              <w:t>Char(3)</w:t>
            </w:r>
          </w:p>
        </w:tc>
      </w:tr>
      <w:tr w:rsidR="00DD7803" w:rsidRPr="00D84E5B" w14:paraId="59749F8C" w14:textId="77777777" w:rsidTr="00135028">
        <w:trPr>
          <w:jc w:val="center"/>
        </w:trPr>
        <w:tc>
          <w:tcPr>
            <w:tcW w:w="3547" w:type="dxa"/>
          </w:tcPr>
          <w:p w14:paraId="26999025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Дата оплаты</w:t>
            </w:r>
          </w:p>
        </w:tc>
        <w:tc>
          <w:tcPr>
            <w:tcW w:w="3297" w:type="dxa"/>
          </w:tcPr>
          <w:p w14:paraId="6C3BA6E4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Дата оплаты</w:t>
            </w:r>
          </w:p>
        </w:tc>
        <w:tc>
          <w:tcPr>
            <w:tcW w:w="2648" w:type="dxa"/>
          </w:tcPr>
          <w:p w14:paraId="477E75A9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  <w:lang w:val="en-US"/>
              </w:rPr>
            </w:pPr>
            <w:r w:rsidRPr="00135028">
              <w:rPr>
                <w:szCs w:val="24"/>
                <w:lang w:val="en-US"/>
              </w:rPr>
              <w:t>Char(15)</w:t>
            </w:r>
          </w:p>
        </w:tc>
      </w:tr>
      <w:tr w:rsidR="00DD7803" w:rsidRPr="00D84E5B" w14:paraId="0D0BCD5D" w14:textId="77777777" w:rsidTr="00135028">
        <w:trPr>
          <w:jc w:val="center"/>
        </w:trPr>
        <w:tc>
          <w:tcPr>
            <w:tcW w:w="3547" w:type="dxa"/>
          </w:tcPr>
          <w:p w14:paraId="6A199ED0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Сумма, руб.</w:t>
            </w:r>
          </w:p>
        </w:tc>
        <w:tc>
          <w:tcPr>
            <w:tcW w:w="3297" w:type="dxa"/>
          </w:tcPr>
          <w:p w14:paraId="73EE9369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Сумма, руб.</w:t>
            </w:r>
          </w:p>
        </w:tc>
        <w:tc>
          <w:tcPr>
            <w:tcW w:w="2648" w:type="dxa"/>
          </w:tcPr>
          <w:p w14:paraId="229A1B08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  <w:lang w:val="en-US"/>
              </w:rPr>
              <w:t>Float(%.3f)</w:t>
            </w:r>
          </w:p>
        </w:tc>
      </w:tr>
      <w:tr w:rsidR="00DD7803" w:rsidRPr="00D84E5B" w14:paraId="532B07C9" w14:textId="77777777" w:rsidTr="00135028">
        <w:trPr>
          <w:jc w:val="center"/>
        </w:trPr>
        <w:tc>
          <w:tcPr>
            <w:tcW w:w="3547" w:type="dxa"/>
          </w:tcPr>
          <w:p w14:paraId="18D218E4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Примечание</w:t>
            </w:r>
          </w:p>
        </w:tc>
        <w:tc>
          <w:tcPr>
            <w:tcW w:w="3297" w:type="dxa"/>
          </w:tcPr>
          <w:p w14:paraId="4F11ADD5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Примечание</w:t>
            </w:r>
          </w:p>
        </w:tc>
        <w:tc>
          <w:tcPr>
            <w:tcW w:w="2648" w:type="dxa"/>
          </w:tcPr>
          <w:p w14:paraId="74469766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  <w:lang w:val="en-US"/>
              </w:rPr>
            </w:pPr>
            <w:r w:rsidRPr="00135028">
              <w:rPr>
                <w:szCs w:val="24"/>
                <w:lang w:val="en-US"/>
              </w:rPr>
              <w:t>Char(100)</w:t>
            </w:r>
          </w:p>
        </w:tc>
      </w:tr>
    </w:tbl>
    <w:p w14:paraId="34D67ADE" w14:textId="77777777" w:rsidR="00FF1128" w:rsidRDefault="00FF1128" w:rsidP="006E25FC">
      <w:pPr>
        <w:pStyle w:val="2"/>
        <w:numPr>
          <w:ilvl w:val="1"/>
          <w:numId w:val="25"/>
        </w:numPr>
        <w:spacing w:before="100" w:beforeAutospacing="1" w:after="100" w:afterAutospacing="1" w:line="360" w:lineRule="auto"/>
        <w:ind w:left="0" w:firstLine="709"/>
        <w:jc w:val="both"/>
      </w:pPr>
      <w:bookmarkStart w:id="137" w:name="_Toc446599535"/>
      <w:r>
        <w:t>Журнал вальцовщика</w:t>
      </w:r>
      <w:bookmarkEnd w:id="137"/>
    </w:p>
    <w:tbl>
      <w:tblPr>
        <w:tblStyle w:val="aa"/>
        <w:tblW w:w="0" w:type="auto"/>
        <w:tblInd w:w="675" w:type="dxa"/>
        <w:tblLook w:val="04A0" w:firstRow="1" w:lastRow="0" w:firstColumn="1" w:lastColumn="0" w:noHBand="0" w:noVBand="1"/>
      </w:tblPr>
      <w:tblGrid>
        <w:gridCol w:w="3686"/>
        <w:gridCol w:w="3260"/>
        <w:gridCol w:w="2693"/>
      </w:tblGrid>
      <w:tr w:rsidR="00FF1128" w14:paraId="009E8508" w14:textId="77777777" w:rsidTr="00FF1128">
        <w:tc>
          <w:tcPr>
            <w:tcW w:w="3686" w:type="dxa"/>
          </w:tcPr>
          <w:p w14:paraId="2334701D" w14:textId="77777777" w:rsidR="00FF1128" w:rsidRPr="00135028" w:rsidRDefault="00FF1128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Название</w:t>
            </w:r>
          </w:p>
        </w:tc>
        <w:tc>
          <w:tcPr>
            <w:tcW w:w="3260" w:type="dxa"/>
          </w:tcPr>
          <w:p w14:paraId="2DBDDDBB" w14:textId="77777777" w:rsidR="00FF1128" w:rsidRPr="00135028" w:rsidRDefault="00FF1128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Описание</w:t>
            </w:r>
          </w:p>
        </w:tc>
        <w:tc>
          <w:tcPr>
            <w:tcW w:w="2693" w:type="dxa"/>
          </w:tcPr>
          <w:p w14:paraId="67F01690" w14:textId="77777777" w:rsidR="00FF1128" w:rsidRPr="00135028" w:rsidRDefault="00FF1128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Тип данных</w:t>
            </w:r>
          </w:p>
        </w:tc>
      </w:tr>
      <w:tr w:rsidR="00FF1128" w14:paraId="39DD6642" w14:textId="77777777" w:rsidTr="00FF1128">
        <w:tc>
          <w:tcPr>
            <w:tcW w:w="3686" w:type="dxa"/>
          </w:tcPr>
          <w:p w14:paraId="5C623AE7" w14:textId="77777777" w:rsidR="00FF1128" w:rsidRPr="00135028" w:rsidRDefault="00FF1128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№</w:t>
            </w:r>
          </w:p>
        </w:tc>
        <w:tc>
          <w:tcPr>
            <w:tcW w:w="3260" w:type="dxa"/>
          </w:tcPr>
          <w:p w14:paraId="3F7A9632" w14:textId="77777777" w:rsidR="00FF1128" w:rsidRPr="00135028" w:rsidRDefault="00FF1128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Нумерация автоматическая при добавлении</w:t>
            </w:r>
          </w:p>
        </w:tc>
        <w:tc>
          <w:tcPr>
            <w:tcW w:w="2693" w:type="dxa"/>
          </w:tcPr>
          <w:p w14:paraId="5CE0DF25" w14:textId="77777777" w:rsidR="00FF1128" w:rsidRPr="00135028" w:rsidRDefault="00FF1128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  <w:lang w:val="en-US"/>
              </w:rPr>
            </w:pPr>
            <w:r w:rsidRPr="00135028">
              <w:rPr>
                <w:szCs w:val="24"/>
                <w:lang w:val="en-US"/>
              </w:rPr>
              <w:t>Char(6)</w:t>
            </w:r>
          </w:p>
        </w:tc>
      </w:tr>
      <w:tr w:rsidR="00FF1128" w14:paraId="2D1A7242" w14:textId="77777777" w:rsidTr="00FF1128">
        <w:tc>
          <w:tcPr>
            <w:tcW w:w="3686" w:type="dxa"/>
          </w:tcPr>
          <w:p w14:paraId="7DA8C751" w14:textId="77777777" w:rsidR="00FF1128" w:rsidRDefault="00FF1128" w:rsidP="0091258A">
            <w:pPr>
              <w:spacing w:before="100" w:beforeAutospacing="1" w:after="100" w:afterAutospacing="1" w:line="360" w:lineRule="auto"/>
              <w:jc w:val="both"/>
            </w:pPr>
            <w:r>
              <w:t>Дата</w:t>
            </w:r>
          </w:p>
        </w:tc>
        <w:tc>
          <w:tcPr>
            <w:tcW w:w="3260" w:type="dxa"/>
          </w:tcPr>
          <w:p w14:paraId="4EF36A5B" w14:textId="77777777" w:rsidR="00FF1128" w:rsidRDefault="007E697D" w:rsidP="0091258A">
            <w:pPr>
              <w:spacing w:before="100" w:beforeAutospacing="1" w:after="100" w:afterAutospacing="1" w:line="360" w:lineRule="auto"/>
              <w:jc w:val="both"/>
            </w:pPr>
            <w:r>
              <w:t>Дата. Шаблон ввода: «12.02.15»</w:t>
            </w:r>
          </w:p>
        </w:tc>
        <w:tc>
          <w:tcPr>
            <w:tcW w:w="2693" w:type="dxa"/>
          </w:tcPr>
          <w:p w14:paraId="6B440FAE" w14:textId="77777777" w:rsidR="00FF1128" w:rsidRPr="007E697D" w:rsidRDefault="007E697D" w:rsidP="0091258A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Char(15)</w:t>
            </w:r>
          </w:p>
        </w:tc>
      </w:tr>
      <w:tr w:rsidR="00FF1128" w14:paraId="20E70363" w14:textId="77777777" w:rsidTr="00FF1128">
        <w:tc>
          <w:tcPr>
            <w:tcW w:w="3686" w:type="dxa"/>
          </w:tcPr>
          <w:p w14:paraId="6A9E251E" w14:textId="77777777" w:rsidR="00FF1128" w:rsidRDefault="00FF1128" w:rsidP="0091258A">
            <w:pPr>
              <w:spacing w:before="100" w:beforeAutospacing="1" w:after="100" w:afterAutospacing="1" w:line="360" w:lineRule="auto"/>
              <w:jc w:val="both"/>
            </w:pPr>
            <w:r>
              <w:t>Заказчик</w:t>
            </w:r>
          </w:p>
        </w:tc>
        <w:tc>
          <w:tcPr>
            <w:tcW w:w="3260" w:type="dxa"/>
          </w:tcPr>
          <w:p w14:paraId="5002D341" w14:textId="77777777" w:rsidR="00FF1128" w:rsidRDefault="007E697D" w:rsidP="0091258A">
            <w:pPr>
              <w:spacing w:before="100" w:beforeAutospacing="1" w:after="100" w:afterAutospacing="1" w:line="360" w:lineRule="auto"/>
              <w:jc w:val="both"/>
            </w:pPr>
            <w:r>
              <w:t>Заказчик</w:t>
            </w:r>
          </w:p>
        </w:tc>
        <w:tc>
          <w:tcPr>
            <w:tcW w:w="2693" w:type="dxa"/>
          </w:tcPr>
          <w:p w14:paraId="176F38E9" w14:textId="77777777" w:rsidR="00FF1128" w:rsidRPr="007E697D" w:rsidRDefault="007E697D" w:rsidP="0091258A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Char(200)</w:t>
            </w:r>
          </w:p>
        </w:tc>
      </w:tr>
      <w:tr w:rsidR="00FF1128" w14:paraId="3A7E9F52" w14:textId="77777777" w:rsidTr="00FF1128">
        <w:tc>
          <w:tcPr>
            <w:tcW w:w="3686" w:type="dxa"/>
          </w:tcPr>
          <w:p w14:paraId="59799E0B" w14:textId="77777777" w:rsidR="00FF1128" w:rsidRDefault="00FF1128" w:rsidP="0091258A">
            <w:pPr>
              <w:spacing w:before="100" w:beforeAutospacing="1" w:after="100" w:afterAutospacing="1" w:line="360" w:lineRule="auto"/>
              <w:jc w:val="both"/>
            </w:pPr>
            <w:r>
              <w:t>Чертеж</w:t>
            </w:r>
          </w:p>
        </w:tc>
        <w:tc>
          <w:tcPr>
            <w:tcW w:w="3260" w:type="dxa"/>
          </w:tcPr>
          <w:p w14:paraId="29B0E4DD" w14:textId="77777777" w:rsidR="00FF1128" w:rsidRDefault="007E697D" w:rsidP="0091258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№ детали (№ чертежа)</w:t>
            </w:r>
          </w:p>
        </w:tc>
        <w:tc>
          <w:tcPr>
            <w:tcW w:w="2693" w:type="dxa"/>
          </w:tcPr>
          <w:p w14:paraId="0248B619" w14:textId="77777777" w:rsidR="00FF1128" w:rsidRPr="007E697D" w:rsidRDefault="007E697D" w:rsidP="0091258A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Char(20)</w:t>
            </w:r>
          </w:p>
        </w:tc>
      </w:tr>
      <w:tr w:rsidR="00FF1128" w14:paraId="67689491" w14:textId="77777777" w:rsidTr="00FF1128">
        <w:tc>
          <w:tcPr>
            <w:tcW w:w="3686" w:type="dxa"/>
          </w:tcPr>
          <w:p w14:paraId="26B2D626" w14:textId="77777777" w:rsidR="00FF1128" w:rsidRDefault="00FF1128" w:rsidP="0091258A">
            <w:pPr>
              <w:spacing w:before="100" w:beforeAutospacing="1" w:after="100" w:afterAutospacing="1" w:line="360" w:lineRule="auto"/>
              <w:jc w:val="both"/>
            </w:pPr>
            <w:r>
              <w:t>Материал</w:t>
            </w:r>
          </w:p>
        </w:tc>
        <w:tc>
          <w:tcPr>
            <w:tcW w:w="3260" w:type="dxa"/>
          </w:tcPr>
          <w:p w14:paraId="35CE339E" w14:textId="77777777" w:rsidR="00FF1128" w:rsidRPr="007E697D" w:rsidRDefault="007E697D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7E697D">
              <w:rPr>
                <w:szCs w:val="24"/>
              </w:rPr>
              <w:t>Наименование(обозначение) материала</w:t>
            </w:r>
          </w:p>
        </w:tc>
        <w:tc>
          <w:tcPr>
            <w:tcW w:w="2693" w:type="dxa"/>
          </w:tcPr>
          <w:p w14:paraId="429EF6A3" w14:textId="77777777" w:rsidR="00FF1128" w:rsidRPr="007E697D" w:rsidRDefault="007E697D" w:rsidP="0091258A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Char(25)</w:t>
            </w:r>
          </w:p>
        </w:tc>
      </w:tr>
      <w:tr w:rsidR="00FF1128" w14:paraId="6DB29BF2" w14:textId="77777777" w:rsidTr="00FF1128">
        <w:tc>
          <w:tcPr>
            <w:tcW w:w="3686" w:type="dxa"/>
          </w:tcPr>
          <w:p w14:paraId="32187836" w14:textId="77777777" w:rsidR="00FF1128" w:rsidRDefault="007E697D" w:rsidP="0091258A">
            <w:pPr>
              <w:spacing w:before="100" w:beforeAutospacing="1" w:after="100" w:afterAutospacing="1" w:line="360" w:lineRule="auto"/>
              <w:jc w:val="both"/>
            </w:pPr>
            <w:r>
              <w:t>Количество деталей</w:t>
            </w:r>
          </w:p>
        </w:tc>
        <w:tc>
          <w:tcPr>
            <w:tcW w:w="3260" w:type="dxa"/>
          </w:tcPr>
          <w:p w14:paraId="6FC87AEB" w14:textId="77777777" w:rsidR="00FF1128" w:rsidRDefault="007E697D" w:rsidP="0091258A">
            <w:pPr>
              <w:spacing w:before="100" w:beforeAutospacing="1" w:after="100" w:afterAutospacing="1" w:line="360" w:lineRule="auto"/>
              <w:jc w:val="both"/>
            </w:pPr>
            <w:r>
              <w:t>Количество деталей</w:t>
            </w:r>
          </w:p>
        </w:tc>
        <w:tc>
          <w:tcPr>
            <w:tcW w:w="2693" w:type="dxa"/>
          </w:tcPr>
          <w:p w14:paraId="79207843" w14:textId="77777777" w:rsidR="00FF1128" w:rsidRPr="007E697D" w:rsidRDefault="007E697D" w:rsidP="0091258A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Char(6)</w:t>
            </w:r>
          </w:p>
        </w:tc>
      </w:tr>
      <w:tr w:rsidR="00FF1128" w14:paraId="57BC80BF" w14:textId="77777777" w:rsidTr="00FF1128">
        <w:tc>
          <w:tcPr>
            <w:tcW w:w="3686" w:type="dxa"/>
          </w:tcPr>
          <w:p w14:paraId="78158B9F" w14:textId="77777777" w:rsidR="00FF1128" w:rsidRDefault="007E697D" w:rsidP="0091258A">
            <w:pPr>
              <w:spacing w:before="100" w:beforeAutospacing="1" w:after="100" w:afterAutospacing="1" w:line="360" w:lineRule="auto"/>
              <w:jc w:val="both"/>
            </w:pPr>
            <w:r>
              <w:t>Партия</w:t>
            </w:r>
          </w:p>
        </w:tc>
        <w:tc>
          <w:tcPr>
            <w:tcW w:w="3260" w:type="dxa"/>
          </w:tcPr>
          <w:p w14:paraId="6D9A4493" w14:textId="77777777" w:rsidR="00FF1128" w:rsidRPr="007E697D" w:rsidRDefault="007E697D" w:rsidP="0091258A">
            <w:pPr>
              <w:spacing w:before="100" w:beforeAutospacing="1" w:after="100" w:afterAutospacing="1" w:line="360" w:lineRule="auto"/>
              <w:jc w:val="both"/>
            </w:pPr>
            <w:r>
              <w:t>«12.02.15</w:t>
            </w:r>
            <w:r w:rsidRPr="007E697D">
              <w:t>/1</w:t>
            </w:r>
            <w:r>
              <w:t>». Партия состоит из сегодняшней даты и номера по порядку</w:t>
            </w:r>
          </w:p>
        </w:tc>
        <w:tc>
          <w:tcPr>
            <w:tcW w:w="2693" w:type="dxa"/>
          </w:tcPr>
          <w:p w14:paraId="5245B84F" w14:textId="77777777" w:rsidR="00FF1128" w:rsidRPr="007E697D" w:rsidRDefault="007E697D" w:rsidP="0091258A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Char(30)</w:t>
            </w:r>
          </w:p>
        </w:tc>
      </w:tr>
      <w:tr w:rsidR="00FF1128" w14:paraId="311AAEDC" w14:textId="77777777" w:rsidTr="00FF1128">
        <w:tc>
          <w:tcPr>
            <w:tcW w:w="3686" w:type="dxa"/>
          </w:tcPr>
          <w:p w14:paraId="75A3F540" w14:textId="77777777" w:rsidR="00FF1128" w:rsidRDefault="007E697D" w:rsidP="0091258A">
            <w:pPr>
              <w:spacing w:before="100" w:beforeAutospacing="1" w:after="100" w:afterAutospacing="1" w:line="360" w:lineRule="auto"/>
              <w:jc w:val="both"/>
            </w:pPr>
            <w:r>
              <w:t>Примечание</w:t>
            </w:r>
          </w:p>
        </w:tc>
        <w:tc>
          <w:tcPr>
            <w:tcW w:w="3260" w:type="dxa"/>
          </w:tcPr>
          <w:p w14:paraId="2E049E99" w14:textId="77777777" w:rsidR="00FF1128" w:rsidRDefault="007E697D" w:rsidP="0091258A">
            <w:pPr>
              <w:spacing w:before="100" w:beforeAutospacing="1" w:after="100" w:afterAutospacing="1" w:line="360" w:lineRule="auto"/>
              <w:jc w:val="both"/>
            </w:pPr>
            <w:r>
              <w:t>Примечание</w:t>
            </w:r>
          </w:p>
        </w:tc>
        <w:tc>
          <w:tcPr>
            <w:tcW w:w="2693" w:type="dxa"/>
          </w:tcPr>
          <w:p w14:paraId="02452149" w14:textId="77777777" w:rsidR="00FF1128" w:rsidRPr="007E697D" w:rsidRDefault="007E697D" w:rsidP="0091258A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Char(100)</w:t>
            </w:r>
          </w:p>
        </w:tc>
      </w:tr>
    </w:tbl>
    <w:p w14:paraId="67B2F062" w14:textId="77777777" w:rsidR="007E697D" w:rsidRDefault="007E697D" w:rsidP="006E25FC">
      <w:pPr>
        <w:pStyle w:val="2"/>
        <w:numPr>
          <w:ilvl w:val="1"/>
          <w:numId w:val="25"/>
        </w:numPr>
        <w:spacing w:before="100" w:beforeAutospacing="1" w:after="100" w:afterAutospacing="1" w:line="360" w:lineRule="auto"/>
        <w:ind w:left="0" w:firstLine="709"/>
        <w:jc w:val="both"/>
      </w:pPr>
      <w:bookmarkStart w:id="138" w:name="_Toc446599536"/>
      <w:r>
        <w:t>Распоряжение на отгрузку</w:t>
      </w:r>
      <w:r w:rsidR="0038185E">
        <w:t xml:space="preserve"> (журнал)</w:t>
      </w:r>
      <w:bookmarkEnd w:id="138"/>
    </w:p>
    <w:p w14:paraId="56BCD4DD" w14:textId="77777777" w:rsidR="0038185E" w:rsidRPr="0038185E" w:rsidRDefault="0038185E" w:rsidP="0038185E">
      <w:pPr>
        <w:ind w:left="708"/>
      </w:pPr>
      <w:r>
        <w:t>Предусмотрена печатная форма данного журнала.</w:t>
      </w:r>
    </w:p>
    <w:tbl>
      <w:tblPr>
        <w:tblStyle w:val="aa"/>
        <w:tblW w:w="0" w:type="auto"/>
        <w:tblInd w:w="708" w:type="dxa"/>
        <w:tblLook w:val="04A0" w:firstRow="1" w:lastRow="0" w:firstColumn="1" w:lastColumn="0" w:noHBand="0" w:noVBand="1"/>
      </w:tblPr>
      <w:tblGrid>
        <w:gridCol w:w="3426"/>
        <w:gridCol w:w="3427"/>
        <w:gridCol w:w="3427"/>
      </w:tblGrid>
      <w:tr w:rsidR="007E697D" w14:paraId="57981427" w14:textId="77777777" w:rsidTr="007E697D">
        <w:tc>
          <w:tcPr>
            <w:tcW w:w="3426" w:type="dxa"/>
          </w:tcPr>
          <w:p w14:paraId="253F0664" w14:textId="77777777" w:rsidR="007E697D" w:rsidRPr="00135028" w:rsidRDefault="007E697D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Название</w:t>
            </w:r>
          </w:p>
        </w:tc>
        <w:tc>
          <w:tcPr>
            <w:tcW w:w="3427" w:type="dxa"/>
          </w:tcPr>
          <w:p w14:paraId="7DE4F793" w14:textId="77777777" w:rsidR="007E697D" w:rsidRPr="00135028" w:rsidRDefault="007E697D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Описание</w:t>
            </w:r>
          </w:p>
        </w:tc>
        <w:tc>
          <w:tcPr>
            <w:tcW w:w="3427" w:type="dxa"/>
          </w:tcPr>
          <w:p w14:paraId="53FACD05" w14:textId="77777777" w:rsidR="007E697D" w:rsidRPr="00135028" w:rsidRDefault="007E697D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Тип данных</w:t>
            </w:r>
          </w:p>
        </w:tc>
      </w:tr>
      <w:tr w:rsidR="007E697D" w14:paraId="408E039F" w14:textId="77777777" w:rsidTr="007E697D">
        <w:tc>
          <w:tcPr>
            <w:tcW w:w="3426" w:type="dxa"/>
          </w:tcPr>
          <w:p w14:paraId="004A061F" w14:textId="77777777" w:rsidR="007E697D" w:rsidRPr="00135028" w:rsidRDefault="007E697D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№</w:t>
            </w:r>
          </w:p>
        </w:tc>
        <w:tc>
          <w:tcPr>
            <w:tcW w:w="3427" w:type="dxa"/>
          </w:tcPr>
          <w:p w14:paraId="32D98098" w14:textId="77777777" w:rsidR="007E697D" w:rsidRPr="00135028" w:rsidRDefault="007E697D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Нумерация автоматическая при добавлении</w:t>
            </w:r>
          </w:p>
        </w:tc>
        <w:tc>
          <w:tcPr>
            <w:tcW w:w="3427" w:type="dxa"/>
          </w:tcPr>
          <w:p w14:paraId="5D271CF0" w14:textId="77777777" w:rsidR="007E697D" w:rsidRPr="00135028" w:rsidRDefault="007E697D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  <w:lang w:val="en-US"/>
              </w:rPr>
            </w:pPr>
            <w:r w:rsidRPr="00135028">
              <w:rPr>
                <w:szCs w:val="24"/>
                <w:lang w:val="en-US"/>
              </w:rPr>
              <w:t>Char(6)</w:t>
            </w:r>
          </w:p>
        </w:tc>
      </w:tr>
      <w:tr w:rsidR="007E697D" w14:paraId="08B7BAE3" w14:textId="77777777" w:rsidTr="007E697D">
        <w:tc>
          <w:tcPr>
            <w:tcW w:w="3426" w:type="dxa"/>
          </w:tcPr>
          <w:p w14:paraId="232DBBD6" w14:textId="77777777" w:rsidR="007E697D" w:rsidRDefault="007E697D" w:rsidP="0091258A">
            <w:pPr>
              <w:spacing w:before="100" w:beforeAutospacing="1" w:after="100" w:afterAutospacing="1" w:line="360" w:lineRule="auto"/>
              <w:jc w:val="both"/>
            </w:pPr>
            <w:r>
              <w:t>Дата</w:t>
            </w:r>
          </w:p>
        </w:tc>
        <w:tc>
          <w:tcPr>
            <w:tcW w:w="3427" w:type="dxa"/>
          </w:tcPr>
          <w:p w14:paraId="2C8BC8C0" w14:textId="77777777" w:rsidR="007E697D" w:rsidRDefault="007E697D" w:rsidP="0091258A">
            <w:pPr>
              <w:spacing w:before="100" w:beforeAutospacing="1" w:after="100" w:afterAutospacing="1" w:line="360" w:lineRule="auto"/>
              <w:jc w:val="both"/>
            </w:pPr>
            <w:r>
              <w:t>Дата. Шаблон ввода: «12.02.15»</w:t>
            </w:r>
          </w:p>
        </w:tc>
        <w:tc>
          <w:tcPr>
            <w:tcW w:w="3427" w:type="dxa"/>
          </w:tcPr>
          <w:p w14:paraId="09A13695" w14:textId="77777777" w:rsidR="007E697D" w:rsidRPr="007E697D" w:rsidRDefault="007E697D" w:rsidP="0091258A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Char(15)</w:t>
            </w:r>
          </w:p>
        </w:tc>
      </w:tr>
      <w:tr w:rsidR="007E697D" w14:paraId="0532CC0A" w14:textId="77777777" w:rsidTr="007E697D">
        <w:tc>
          <w:tcPr>
            <w:tcW w:w="3426" w:type="dxa"/>
          </w:tcPr>
          <w:p w14:paraId="0B895841" w14:textId="77777777" w:rsidR="007E697D" w:rsidRDefault="007E697D" w:rsidP="0091258A">
            <w:pPr>
              <w:spacing w:before="100" w:beforeAutospacing="1" w:after="100" w:afterAutospacing="1" w:line="360" w:lineRule="auto"/>
              <w:jc w:val="both"/>
            </w:pPr>
            <w:r>
              <w:t>Заказчик</w:t>
            </w:r>
          </w:p>
        </w:tc>
        <w:tc>
          <w:tcPr>
            <w:tcW w:w="3427" w:type="dxa"/>
          </w:tcPr>
          <w:p w14:paraId="2F0B7B86" w14:textId="77777777" w:rsidR="007E697D" w:rsidRDefault="007E697D" w:rsidP="0091258A">
            <w:pPr>
              <w:spacing w:before="100" w:beforeAutospacing="1" w:after="100" w:afterAutospacing="1" w:line="360" w:lineRule="auto"/>
              <w:jc w:val="both"/>
            </w:pPr>
            <w:r>
              <w:t>Заказчик</w:t>
            </w:r>
          </w:p>
        </w:tc>
        <w:tc>
          <w:tcPr>
            <w:tcW w:w="3427" w:type="dxa"/>
          </w:tcPr>
          <w:p w14:paraId="668E8936" w14:textId="77777777" w:rsidR="007E697D" w:rsidRPr="007E697D" w:rsidRDefault="007E697D" w:rsidP="0091258A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Char(200)</w:t>
            </w:r>
          </w:p>
        </w:tc>
      </w:tr>
      <w:tr w:rsidR="007E697D" w14:paraId="3C36A17D" w14:textId="77777777" w:rsidTr="007E697D">
        <w:tc>
          <w:tcPr>
            <w:tcW w:w="3426" w:type="dxa"/>
          </w:tcPr>
          <w:p w14:paraId="08CA52EF" w14:textId="77777777" w:rsidR="007E697D" w:rsidRDefault="007E697D" w:rsidP="0091258A">
            <w:pPr>
              <w:spacing w:before="100" w:beforeAutospacing="1" w:after="100" w:afterAutospacing="1" w:line="360" w:lineRule="auto"/>
              <w:jc w:val="both"/>
            </w:pPr>
            <w:r>
              <w:t>Чертеж</w:t>
            </w:r>
          </w:p>
        </w:tc>
        <w:tc>
          <w:tcPr>
            <w:tcW w:w="3427" w:type="dxa"/>
          </w:tcPr>
          <w:p w14:paraId="54DC503F" w14:textId="77777777" w:rsidR="007E697D" w:rsidRDefault="007E697D" w:rsidP="0091258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№ детали (№ чертежа)</w:t>
            </w:r>
          </w:p>
        </w:tc>
        <w:tc>
          <w:tcPr>
            <w:tcW w:w="3427" w:type="dxa"/>
          </w:tcPr>
          <w:p w14:paraId="22FF6E49" w14:textId="77777777" w:rsidR="007E697D" w:rsidRPr="007E697D" w:rsidRDefault="007E697D" w:rsidP="0091258A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Char(20)</w:t>
            </w:r>
          </w:p>
        </w:tc>
      </w:tr>
      <w:tr w:rsidR="007E697D" w14:paraId="7F11C1C7" w14:textId="77777777" w:rsidTr="007E697D">
        <w:tc>
          <w:tcPr>
            <w:tcW w:w="3426" w:type="dxa"/>
          </w:tcPr>
          <w:p w14:paraId="16DE1061" w14:textId="77777777" w:rsidR="007E697D" w:rsidRPr="007E697D" w:rsidRDefault="007E697D" w:rsidP="0091258A">
            <w:pPr>
              <w:spacing w:before="100" w:beforeAutospacing="1" w:after="100" w:afterAutospacing="1" w:line="360" w:lineRule="auto"/>
              <w:jc w:val="both"/>
            </w:pPr>
            <w:r>
              <w:t>Количество</w:t>
            </w:r>
            <w:r>
              <w:rPr>
                <w:lang w:val="en-US"/>
              </w:rPr>
              <w:t xml:space="preserve"> </w:t>
            </w:r>
            <w:r>
              <w:t>деталей</w:t>
            </w:r>
          </w:p>
        </w:tc>
        <w:tc>
          <w:tcPr>
            <w:tcW w:w="3427" w:type="dxa"/>
          </w:tcPr>
          <w:p w14:paraId="60271627" w14:textId="77777777" w:rsidR="007E697D" w:rsidRDefault="007E697D" w:rsidP="0091258A">
            <w:pPr>
              <w:spacing w:before="100" w:beforeAutospacing="1" w:after="100" w:afterAutospacing="1" w:line="360" w:lineRule="auto"/>
              <w:jc w:val="both"/>
            </w:pPr>
            <w:r>
              <w:t>Количество деталей</w:t>
            </w:r>
          </w:p>
        </w:tc>
        <w:tc>
          <w:tcPr>
            <w:tcW w:w="3427" w:type="dxa"/>
          </w:tcPr>
          <w:p w14:paraId="5689C9DB" w14:textId="77777777" w:rsidR="007E697D" w:rsidRPr="007E697D" w:rsidRDefault="007E697D" w:rsidP="0091258A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Char(6)</w:t>
            </w:r>
          </w:p>
        </w:tc>
      </w:tr>
      <w:tr w:rsidR="007E697D" w14:paraId="29CE5D5C" w14:textId="77777777" w:rsidTr="007E697D">
        <w:tc>
          <w:tcPr>
            <w:tcW w:w="3426" w:type="dxa"/>
          </w:tcPr>
          <w:p w14:paraId="6743ECB9" w14:textId="77777777" w:rsidR="007E697D" w:rsidRDefault="007E697D" w:rsidP="0091258A">
            <w:pPr>
              <w:spacing w:before="100" w:beforeAutospacing="1" w:after="100" w:afterAutospacing="1" w:line="360" w:lineRule="auto"/>
              <w:jc w:val="both"/>
            </w:pPr>
            <w:r>
              <w:t>Партия</w:t>
            </w:r>
          </w:p>
        </w:tc>
        <w:tc>
          <w:tcPr>
            <w:tcW w:w="3427" w:type="dxa"/>
          </w:tcPr>
          <w:p w14:paraId="33DD51BF" w14:textId="77777777" w:rsidR="007E697D" w:rsidRPr="007E697D" w:rsidRDefault="007E697D" w:rsidP="0091258A">
            <w:pPr>
              <w:spacing w:before="100" w:beforeAutospacing="1" w:after="100" w:afterAutospacing="1" w:line="360" w:lineRule="auto"/>
              <w:jc w:val="both"/>
            </w:pPr>
            <w:r>
              <w:t>«12.02.15</w:t>
            </w:r>
            <w:r w:rsidRPr="007E697D">
              <w:t>/1</w:t>
            </w:r>
            <w:r>
              <w:t xml:space="preserve">». Партия состоит из сегодняшней даты и номера </w:t>
            </w:r>
            <w:r>
              <w:lastRenderedPageBreak/>
              <w:t>по порядку</w:t>
            </w:r>
            <w:r w:rsidR="0038185E">
              <w:t xml:space="preserve">. </w:t>
            </w:r>
          </w:p>
        </w:tc>
        <w:tc>
          <w:tcPr>
            <w:tcW w:w="3427" w:type="dxa"/>
          </w:tcPr>
          <w:p w14:paraId="4C95CC60" w14:textId="77777777" w:rsidR="007E697D" w:rsidRPr="0038185E" w:rsidRDefault="007E697D" w:rsidP="0091258A">
            <w:pPr>
              <w:spacing w:before="100" w:beforeAutospacing="1" w:after="100" w:afterAutospacing="1" w:line="360" w:lineRule="auto"/>
              <w:jc w:val="both"/>
            </w:pPr>
            <w:r>
              <w:rPr>
                <w:lang w:val="en-US"/>
              </w:rPr>
              <w:lastRenderedPageBreak/>
              <w:t>Char</w:t>
            </w:r>
            <w:r w:rsidRPr="0038185E">
              <w:t>(30)</w:t>
            </w:r>
          </w:p>
        </w:tc>
      </w:tr>
    </w:tbl>
    <w:p w14:paraId="6CE06E22" w14:textId="77777777" w:rsidR="00DD7803" w:rsidRDefault="00DD7803" w:rsidP="006E25FC">
      <w:pPr>
        <w:pStyle w:val="2"/>
        <w:numPr>
          <w:ilvl w:val="1"/>
          <w:numId w:val="25"/>
        </w:numPr>
        <w:spacing w:before="100" w:beforeAutospacing="1" w:after="100" w:afterAutospacing="1" w:line="360" w:lineRule="auto"/>
        <w:ind w:left="0" w:firstLine="709"/>
        <w:jc w:val="both"/>
      </w:pPr>
      <w:bookmarkStart w:id="139" w:name="_Toc446599537"/>
      <w:r>
        <w:lastRenderedPageBreak/>
        <w:t>Модуль «</w:t>
      </w:r>
      <w:r w:rsidRPr="005A357F">
        <w:t>Расход материалов</w:t>
      </w:r>
      <w:r>
        <w:t>»</w:t>
      </w:r>
      <w:bookmarkEnd w:id="139"/>
    </w:p>
    <w:p w14:paraId="78EDF4C7" w14:textId="77777777" w:rsidR="001E1753" w:rsidRDefault="00DD7803" w:rsidP="001E1753">
      <w:pPr>
        <w:spacing w:before="100" w:beforeAutospacing="1" w:after="100" w:afterAutospacing="1" w:line="360" w:lineRule="auto"/>
        <w:ind w:firstLine="709"/>
        <w:jc w:val="both"/>
      </w:pPr>
      <w:r>
        <w:t>Модуль «Расход материалов» пре</w:t>
      </w:r>
      <w:r w:rsidR="001E1753">
        <w:t>дставляет собой сводную таблицу с 3 блоками: «Заявлено», «Произведено», «Отгружено».</w:t>
      </w:r>
    </w:p>
    <w:p w14:paraId="5BD45BD2" w14:textId="77777777" w:rsidR="001E1753" w:rsidRDefault="001E1753" w:rsidP="001E1753">
      <w:pPr>
        <w:spacing w:before="100" w:beforeAutospacing="1" w:after="100" w:afterAutospacing="1" w:line="360" w:lineRule="auto"/>
        <w:ind w:firstLine="709"/>
        <w:jc w:val="both"/>
      </w:pPr>
      <w:r>
        <w:t>Каждый из блоков имеет поля:</w:t>
      </w:r>
    </w:p>
    <w:p w14:paraId="7CD365EC" w14:textId="77777777" w:rsidR="001E1753" w:rsidRDefault="001E1753" w:rsidP="001E1753">
      <w:pPr>
        <w:pStyle w:val="a4"/>
        <w:numPr>
          <w:ilvl w:val="0"/>
          <w:numId w:val="34"/>
        </w:numPr>
        <w:spacing w:before="100" w:beforeAutospacing="1" w:after="100" w:afterAutospacing="1" w:line="360" w:lineRule="auto"/>
        <w:jc w:val="both"/>
      </w:pPr>
      <w:r>
        <w:t>Чертеж (номер);</w:t>
      </w:r>
    </w:p>
    <w:p w14:paraId="54F9F862" w14:textId="77777777" w:rsidR="001E1753" w:rsidRDefault="001E1753" w:rsidP="001E1753">
      <w:pPr>
        <w:pStyle w:val="a4"/>
        <w:numPr>
          <w:ilvl w:val="0"/>
          <w:numId w:val="34"/>
        </w:numPr>
        <w:spacing w:before="100" w:beforeAutospacing="1" w:after="100" w:afterAutospacing="1" w:line="360" w:lineRule="auto"/>
        <w:jc w:val="both"/>
      </w:pPr>
      <w:r>
        <w:t>Наименование;</w:t>
      </w:r>
    </w:p>
    <w:p w14:paraId="14BAA5F0" w14:textId="77777777" w:rsidR="001E1753" w:rsidRDefault="001E1753" w:rsidP="001E1753">
      <w:pPr>
        <w:pStyle w:val="a4"/>
        <w:numPr>
          <w:ilvl w:val="0"/>
          <w:numId w:val="34"/>
        </w:numPr>
        <w:spacing w:before="100" w:beforeAutospacing="1" w:after="100" w:afterAutospacing="1" w:line="360" w:lineRule="auto"/>
        <w:jc w:val="both"/>
      </w:pPr>
      <w:r>
        <w:t>Группа;</w:t>
      </w:r>
    </w:p>
    <w:p w14:paraId="577CB5F6" w14:textId="77777777" w:rsidR="001E1753" w:rsidRDefault="001E1753" w:rsidP="001E1753">
      <w:pPr>
        <w:pStyle w:val="a4"/>
        <w:numPr>
          <w:ilvl w:val="0"/>
          <w:numId w:val="34"/>
        </w:numPr>
        <w:spacing w:before="100" w:beforeAutospacing="1" w:after="100" w:afterAutospacing="1" w:line="360" w:lineRule="auto"/>
        <w:jc w:val="both"/>
      </w:pPr>
      <w:r>
        <w:t>Количество по заявке</w:t>
      </w:r>
      <w:r w:rsidRPr="001E1753">
        <w:t>/</w:t>
      </w:r>
      <w:r>
        <w:t>выполнено</w:t>
      </w:r>
      <w:r w:rsidRPr="001E1753">
        <w:t>/</w:t>
      </w:r>
      <w:r w:rsidR="0038185E">
        <w:t>отгружено (</w:t>
      </w:r>
      <w:r>
        <w:t>количество берется из модулей «Заявка», «Наряд», «Отгрузка» соответственно);</w:t>
      </w:r>
    </w:p>
    <w:p w14:paraId="665D8D09" w14:textId="77777777" w:rsidR="001E1753" w:rsidRDefault="001E1753" w:rsidP="001E1753">
      <w:pPr>
        <w:pStyle w:val="a4"/>
        <w:numPr>
          <w:ilvl w:val="0"/>
          <w:numId w:val="34"/>
        </w:numPr>
        <w:spacing w:before="100" w:beforeAutospacing="1" w:after="100" w:afterAutospacing="1" w:line="360" w:lineRule="auto"/>
        <w:jc w:val="both"/>
      </w:pPr>
      <w:r>
        <w:t>Номер документа (номер заявки</w:t>
      </w:r>
      <w:r w:rsidRPr="001E1753">
        <w:t>/</w:t>
      </w:r>
      <w:r>
        <w:t>номер наряда</w:t>
      </w:r>
      <w:r w:rsidRPr="001E1753">
        <w:t>/</w:t>
      </w:r>
      <w:r>
        <w:t>номер накладной).</w:t>
      </w:r>
    </w:p>
    <w:p w14:paraId="2DF876F9" w14:textId="77777777" w:rsidR="001E1753" w:rsidRDefault="001E1753" w:rsidP="001E1753">
      <w:pPr>
        <w:spacing w:before="100" w:beforeAutospacing="1" w:after="100" w:afterAutospacing="1" w:line="360" w:lineRule="auto"/>
        <w:ind w:firstLine="709"/>
        <w:jc w:val="both"/>
      </w:pPr>
      <w:r>
        <w:t xml:space="preserve">Далее считается разница между блоками. Предусмотрено поле «Примечание», в котором пишут причину не совпадения. </w:t>
      </w:r>
    </w:p>
    <w:p w14:paraId="2FF90D18" w14:textId="77777777" w:rsidR="001E1753" w:rsidRDefault="001E1753" w:rsidP="001E1753">
      <w:pPr>
        <w:spacing w:before="100" w:beforeAutospacing="1" w:after="100" w:afterAutospacing="1" w:line="360" w:lineRule="auto"/>
        <w:ind w:firstLine="709"/>
        <w:jc w:val="both"/>
      </w:pPr>
      <w:r>
        <w:t xml:space="preserve">Период формирования – помесячно (выбор). </w:t>
      </w:r>
    </w:p>
    <w:p w14:paraId="00781502" w14:textId="77777777" w:rsidR="00DD7803" w:rsidRDefault="00DD7803" w:rsidP="001E1753">
      <w:pPr>
        <w:spacing w:before="100" w:beforeAutospacing="1" w:after="100" w:afterAutospacing="1" w:line="360" w:lineRule="auto"/>
        <w:ind w:firstLine="708"/>
        <w:jc w:val="both"/>
      </w:pPr>
      <w:r>
        <w:t>Подсчет ведется по каждому конкретному материалу и за периоды: за конкретный месяц, за год.</w:t>
      </w:r>
    </w:p>
    <w:p w14:paraId="19CAA58D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>П</w:t>
      </w:r>
      <w:r w:rsidR="0038185E">
        <w:t>оле «Закуплено» заполняется из журнала</w:t>
      </w:r>
      <w:r>
        <w:t xml:space="preserve"> «Приход материалов» </w:t>
      </w:r>
      <w:r w:rsidRPr="00FD2116">
        <w:t>[</w:t>
      </w:r>
      <w:r w:rsidR="0038185E">
        <w:t>п. 4.9</w:t>
      </w:r>
      <w:r w:rsidRPr="00FD2116">
        <w:t>]</w:t>
      </w:r>
      <w:r>
        <w:t>.</w:t>
      </w:r>
    </w:p>
    <w:p w14:paraId="0E3DD211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 xml:space="preserve">Поле «Завялено» заполняется из модуля «Заявка» </w:t>
      </w:r>
      <w:r w:rsidRPr="00FD2116">
        <w:t>[</w:t>
      </w:r>
      <w:r w:rsidR="0038185E">
        <w:t xml:space="preserve">п. </w:t>
      </w:r>
      <w:r>
        <w:t>4.4</w:t>
      </w:r>
      <w:r w:rsidRPr="00FD2116">
        <w:t>]</w:t>
      </w:r>
      <w:r>
        <w:t>.</w:t>
      </w:r>
    </w:p>
    <w:p w14:paraId="74B08BDC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>Поле «Отгруж</w:t>
      </w:r>
      <w:r w:rsidR="0038185E">
        <w:t>ено» заполняется из модуля «Отгрузка</w:t>
      </w:r>
      <w:r>
        <w:t xml:space="preserve">» </w:t>
      </w:r>
      <w:r w:rsidRPr="00FD2116">
        <w:t>[</w:t>
      </w:r>
      <w:r w:rsidR="0038185E">
        <w:t xml:space="preserve">п. </w:t>
      </w:r>
      <w:r>
        <w:t>4.7</w:t>
      </w:r>
      <w:r w:rsidRPr="00FD2116">
        <w:t>]</w:t>
      </w:r>
      <w:r>
        <w:t>.</w:t>
      </w:r>
    </w:p>
    <w:p w14:paraId="33F26987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 xml:space="preserve">Поле «Произведено» заполняется из модуля «Наряд» </w:t>
      </w:r>
      <w:r w:rsidRPr="00FD2116">
        <w:t>[</w:t>
      </w:r>
      <w:r w:rsidR="0038185E">
        <w:t xml:space="preserve">п. </w:t>
      </w:r>
      <w:r>
        <w:t>4.6</w:t>
      </w:r>
      <w:r w:rsidRPr="00FD2116">
        <w:t>]</w:t>
      </w:r>
      <w:r>
        <w:t>.</w:t>
      </w:r>
    </w:p>
    <w:p w14:paraId="75C71FCE" w14:textId="77777777" w:rsidR="0038185E" w:rsidRDefault="0038185E" w:rsidP="0038185E">
      <w:pPr>
        <w:pStyle w:val="10"/>
      </w:pPr>
      <w:bookmarkStart w:id="140" w:name="_Toc446599538"/>
      <w:r>
        <w:t>5 ТРЕБОВАНИЯ К НАДЕЖНОСТИ</w:t>
      </w:r>
      <w:bookmarkEnd w:id="140"/>
    </w:p>
    <w:p w14:paraId="731C11C7" w14:textId="77777777" w:rsidR="0038185E" w:rsidRDefault="0038185E" w:rsidP="0038185E">
      <w:pPr>
        <w:pStyle w:val="a4"/>
        <w:spacing w:before="100" w:beforeAutospacing="1" w:after="100" w:afterAutospacing="1" w:line="360" w:lineRule="auto"/>
        <w:ind w:left="0" w:firstLine="709"/>
        <w:jc w:val="both"/>
      </w:pPr>
      <w:r>
        <w:t>Предусмотрен виртуальный сервер, для хране</w:t>
      </w:r>
      <w:r w:rsidR="00521635">
        <w:t>ния данных.</w:t>
      </w:r>
    </w:p>
    <w:p w14:paraId="16E2E785" w14:textId="77777777" w:rsidR="0038185E" w:rsidRDefault="0038185E" w:rsidP="0038185E">
      <w:pPr>
        <w:pStyle w:val="a4"/>
        <w:spacing w:before="100" w:beforeAutospacing="1" w:after="100" w:afterAutospacing="1" w:line="360" w:lineRule="auto"/>
        <w:ind w:left="0" w:firstLine="709"/>
        <w:jc w:val="both"/>
      </w:pPr>
      <w:r>
        <w:t>Максимально возможное время простоя не должно составлять более 4 часов.</w:t>
      </w:r>
    </w:p>
    <w:p w14:paraId="19D8A645" w14:textId="77777777" w:rsidR="0038185E" w:rsidRDefault="0038185E" w:rsidP="0038185E">
      <w:pPr>
        <w:pStyle w:val="a4"/>
        <w:spacing w:before="100" w:beforeAutospacing="1" w:after="100" w:afterAutospacing="1" w:line="360" w:lineRule="auto"/>
        <w:ind w:left="0" w:firstLine="709"/>
        <w:jc w:val="both"/>
      </w:pPr>
      <w:r>
        <w:t>Автоматическое автосохранение выполняется ежедневно.</w:t>
      </w:r>
    </w:p>
    <w:p w14:paraId="276F6D73" w14:textId="77777777" w:rsidR="0038185E" w:rsidRPr="00FD2116" w:rsidRDefault="00521635" w:rsidP="0038185E">
      <w:pPr>
        <w:pStyle w:val="a4"/>
        <w:spacing w:before="100" w:beforeAutospacing="1" w:after="100" w:afterAutospacing="1" w:line="360" w:lineRule="auto"/>
        <w:ind w:left="0" w:firstLine="709"/>
        <w:jc w:val="both"/>
      </w:pPr>
      <w:r>
        <w:t xml:space="preserve">Требования к времени восстановления системы. В данном случае равняется времени простоя - 4 часа. </w:t>
      </w:r>
    </w:p>
    <w:p w14:paraId="78C69A15" w14:textId="77777777" w:rsidR="00DD7803" w:rsidRPr="00F51691" w:rsidRDefault="0038185E" w:rsidP="006E25FC">
      <w:pPr>
        <w:pStyle w:val="10"/>
        <w:spacing w:before="100" w:beforeAutospacing="1" w:after="100" w:afterAutospacing="1" w:line="360" w:lineRule="auto"/>
        <w:jc w:val="both"/>
      </w:pPr>
      <w:bookmarkStart w:id="141" w:name="_Toc418591219"/>
      <w:bookmarkStart w:id="142" w:name="_Toc432605163"/>
      <w:bookmarkStart w:id="143" w:name="_Toc446599539"/>
      <w:r>
        <w:lastRenderedPageBreak/>
        <w:t>6</w:t>
      </w:r>
      <w:r w:rsidR="00DD7803">
        <w:t xml:space="preserve"> </w:t>
      </w:r>
      <w:r w:rsidR="00DD7803" w:rsidRPr="009A2591">
        <w:t>ТЕХНИЧЕСКИЕ ТРЕБОВАНИЯ К СИСТЕМЕ</w:t>
      </w:r>
      <w:bookmarkEnd w:id="141"/>
      <w:bookmarkEnd w:id="142"/>
      <w:bookmarkEnd w:id="143"/>
    </w:p>
    <w:p w14:paraId="76121881" w14:textId="77777777" w:rsidR="00DD7803" w:rsidRPr="009A2591" w:rsidRDefault="00DD7803" w:rsidP="006E25FC">
      <w:pPr>
        <w:pStyle w:val="2"/>
        <w:spacing w:before="100" w:beforeAutospacing="1" w:after="100" w:afterAutospacing="1" w:line="360" w:lineRule="auto"/>
        <w:jc w:val="both"/>
      </w:pPr>
      <w:bookmarkStart w:id="144" w:name="_Toc418591220"/>
      <w:bookmarkStart w:id="145" w:name="_Toc432605164"/>
      <w:bookmarkStart w:id="146" w:name="_Toc446599540"/>
      <w:r>
        <w:t>5</w:t>
      </w:r>
      <w:r w:rsidRPr="00B45BC2">
        <w:t>.1. Архитектура системы</w:t>
      </w:r>
      <w:bookmarkEnd w:id="144"/>
      <w:bookmarkEnd w:id="145"/>
      <w:bookmarkEnd w:id="146"/>
    </w:p>
    <w:p w14:paraId="2F42F6E3" w14:textId="77777777" w:rsidR="00DD7803" w:rsidRPr="00B45BC2" w:rsidRDefault="00DD7803" w:rsidP="006E25FC">
      <w:pPr>
        <w:pStyle w:val="a9"/>
        <w:spacing w:line="360" w:lineRule="auto"/>
        <w:ind w:firstLine="709"/>
        <w:jc w:val="both"/>
      </w:pPr>
      <w:r w:rsidRPr="00B45BC2">
        <w:t>Программный комплекс разрабатывается, как клиент-серверная система.</w:t>
      </w:r>
    </w:p>
    <w:p w14:paraId="37063D34" w14:textId="77777777" w:rsidR="00DD7803" w:rsidRPr="00A0364A" w:rsidRDefault="00DD7803" w:rsidP="006E25FC">
      <w:pPr>
        <w:pStyle w:val="a9"/>
        <w:spacing w:line="360" w:lineRule="auto"/>
        <w:ind w:firstLine="709"/>
        <w:jc w:val="both"/>
      </w:pPr>
      <w:r w:rsidRPr="00B45BC2">
        <w:t xml:space="preserve">Клиентская часть – это </w:t>
      </w:r>
      <w:r w:rsidRPr="00B45BC2">
        <w:rPr>
          <w:lang w:val="en-US"/>
        </w:rPr>
        <w:t>Windows</w:t>
      </w:r>
      <w:r w:rsidRPr="00B45BC2">
        <w:t xml:space="preserve">-приложение, разработанное средствами и </w:t>
      </w:r>
      <w:r w:rsidRPr="004116AC">
        <w:t xml:space="preserve">инструментами </w:t>
      </w:r>
      <w:r w:rsidR="0038185E">
        <w:rPr>
          <w:lang w:val="en-US"/>
        </w:rPr>
        <w:t>D</w:t>
      </w:r>
      <w:r w:rsidR="00A0364A">
        <w:rPr>
          <w:lang w:val="en-US"/>
        </w:rPr>
        <w:t>otNet</w:t>
      </w:r>
      <w:r w:rsidR="0038185E">
        <w:t>.</w:t>
      </w:r>
    </w:p>
    <w:p w14:paraId="0566CC76" w14:textId="77777777" w:rsidR="00DD7803" w:rsidRDefault="00DD7803" w:rsidP="006E25FC">
      <w:pPr>
        <w:pStyle w:val="a9"/>
        <w:spacing w:line="360" w:lineRule="auto"/>
        <w:ind w:firstLine="709"/>
        <w:jc w:val="both"/>
      </w:pPr>
      <w:r w:rsidRPr="00B45BC2">
        <w:t xml:space="preserve">Серверная часть разрабатывается для платформы </w:t>
      </w:r>
      <w:r w:rsidRPr="00B45BC2">
        <w:rPr>
          <w:lang w:val="en-US"/>
        </w:rPr>
        <w:t>Windows</w:t>
      </w:r>
      <w:r w:rsidRPr="00B45BC2">
        <w:t xml:space="preserve"> на базе СУБД </w:t>
      </w:r>
      <w:r w:rsidRPr="00B45BC2">
        <w:rPr>
          <w:lang w:val="en-US"/>
        </w:rPr>
        <w:t>MySQL</w:t>
      </w:r>
      <w:r w:rsidRPr="00B45BC2">
        <w:t>.</w:t>
      </w:r>
    </w:p>
    <w:p w14:paraId="53BE72CE" w14:textId="77777777" w:rsidR="00A0364A" w:rsidRPr="0038185E" w:rsidRDefault="00A0364A" w:rsidP="006E25FC">
      <w:pPr>
        <w:pStyle w:val="a9"/>
        <w:spacing w:line="360" w:lineRule="auto"/>
        <w:ind w:firstLine="709"/>
        <w:jc w:val="both"/>
      </w:pPr>
      <w:r>
        <w:t xml:space="preserve">Сервер располагается на виртуальном сервере под управлением </w:t>
      </w:r>
      <w:r w:rsidR="0038185E">
        <w:rPr>
          <w:lang w:val="en-US"/>
        </w:rPr>
        <w:t>Windows</w:t>
      </w:r>
      <w:r w:rsidR="0038185E" w:rsidRPr="0038185E">
        <w:t xml:space="preserve"> </w:t>
      </w:r>
      <w:r w:rsidR="0038185E">
        <w:rPr>
          <w:lang w:val="en-US"/>
        </w:rPr>
        <w:t>Server</w:t>
      </w:r>
      <w:r w:rsidR="0038185E" w:rsidRPr="0038185E">
        <w:t xml:space="preserve"> 2008 </w:t>
      </w:r>
      <w:r w:rsidR="0038185E">
        <w:rPr>
          <w:lang w:val="en-US"/>
        </w:rPr>
        <w:t>R</w:t>
      </w:r>
      <w:r w:rsidR="0038185E" w:rsidRPr="0038185E">
        <w:t>2</w:t>
      </w:r>
      <w:r w:rsidR="0038185E">
        <w:t xml:space="preserve"> и старше.</w:t>
      </w:r>
    </w:p>
    <w:p w14:paraId="4C471B8E" w14:textId="77777777" w:rsidR="00DD7803" w:rsidRPr="009A2591" w:rsidRDefault="00DD7803" w:rsidP="006E25FC">
      <w:pPr>
        <w:pStyle w:val="2"/>
        <w:spacing w:before="100" w:beforeAutospacing="1" w:after="100" w:afterAutospacing="1" w:line="360" w:lineRule="auto"/>
        <w:jc w:val="both"/>
      </w:pPr>
      <w:bookmarkStart w:id="147" w:name="_Toc418591221"/>
      <w:bookmarkStart w:id="148" w:name="_Toc432605165"/>
      <w:bookmarkStart w:id="149" w:name="_Toc446599541"/>
      <w:r>
        <w:t>5</w:t>
      </w:r>
      <w:r w:rsidRPr="00B45BC2">
        <w:t>.2. Требования к аппаратному обеспечению системы</w:t>
      </w:r>
      <w:bookmarkEnd w:id="147"/>
      <w:bookmarkEnd w:id="148"/>
      <w:bookmarkEnd w:id="149"/>
    </w:p>
    <w:p w14:paraId="5EF904CE" w14:textId="77777777" w:rsidR="00DD7803" w:rsidRPr="00B45BC2" w:rsidRDefault="00DD7803" w:rsidP="006E25FC">
      <w:pPr>
        <w:pStyle w:val="a9"/>
        <w:spacing w:line="360" w:lineRule="auto"/>
        <w:ind w:firstLine="709"/>
        <w:jc w:val="both"/>
      </w:pPr>
      <w:r w:rsidRPr="00B45BC2">
        <w:t xml:space="preserve">Для работы серверной части требуется наличие сервера со следующими параметрами: ОС </w:t>
      </w:r>
      <w:r w:rsidRPr="00B45BC2">
        <w:rPr>
          <w:lang w:val="en-US"/>
        </w:rPr>
        <w:t>Windows</w:t>
      </w:r>
      <w:r w:rsidRPr="00B45BC2">
        <w:t xml:space="preserve"> </w:t>
      </w:r>
      <w:r w:rsidRPr="00B45BC2">
        <w:rPr>
          <w:lang w:val="en-US"/>
        </w:rPr>
        <w:t>Server</w:t>
      </w:r>
      <w:r w:rsidRPr="00B45BC2">
        <w:t>, 4Гб ОЗУ, процессор 2 ядра3 ГГц, 2 Гб свободного места на диске.</w:t>
      </w:r>
    </w:p>
    <w:p w14:paraId="123A3419" w14:textId="77777777" w:rsidR="00DD7803" w:rsidRPr="00B45BC2" w:rsidRDefault="00DD7803" w:rsidP="006E25FC">
      <w:pPr>
        <w:pStyle w:val="a9"/>
        <w:spacing w:line="360" w:lineRule="auto"/>
        <w:ind w:firstLine="709"/>
        <w:jc w:val="both"/>
      </w:pPr>
      <w:r w:rsidRPr="00B45BC2">
        <w:t xml:space="preserve">Для работы клиентской части особых требований к аппаратному обеспечению не устанавливается. Для работы клиентской программы требуется наличие на компьютере операционной системы </w:t>
      </w:r>
      <w:r w:rsidRPr="00B45BC2">
        <w:rPr>
          <w:lang w:val="en-US"/>
        </w:rPr>
        <w:t>Windows</w:t>
      </w:r>
      <w:r w:rsidRPr="00B45BC2">
        <w:t xml:space="preserve"> </w:t>
      </w:r>
      <w:r w:rsidRPr="00B45BC2">
        <w:rPr>
          <w:lang w:val="en-US"/>
        </w:rPr>
        <w:t>XP</w:t>
      </w:r>
      <w:r w:rsidRPr="00B45BC2">
        <w:t>/7.</w:t>
      </w:r>
    </w:p>
    <w:p w14:paraId="5DED4DB7" w14:textId="77777777" w:rsidR="00DD7803" w:rsidRDefault="00DD7803" w:rsidP="006E25FC">
      <w:pPr>
        <w:pStyle w:val="10"/>
        <w:spacing w:before="100" w:beforeAutospacing="1" w:after="100" w:afterAutospacing="1" w:line="360" w:lineRule="auto"/>
        <w:jc w:val="both"/>
      </w:pPr>
    </w:p>
    <w:p w14:paraId="73CB4CE1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</w:pPr>
    </w:p>
    <w:p w14:paraId="5951470D" w14:textId="77777777" w:rsidR="00DD7803" w:rsidRPr="00BC68CE" w:rsidRDefault="00DD7803" w:rsidP="006E25FC">
      <w:pPr>
        <w:spacing w:before="100" w:beforeAutospacing="1" w:after="100" w:afterAutospacing="1" w:line="360" w:lineRule="auto"/>
        <w:ind w:firstLine="709"/>
        <w:jc w:val="both"/>
      </w:pPr>
    </w:p>
    <w:sectPr w:rsidR="00DD7803" w:rsidRPr="00BC68CE" w:rsidSect="005D1FD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5" w:author="staff" w:date="2016-03-25T08:00:00Z" w:initials="s">
    <w:p w14:paraId="05E0F99A" w14:textId="77777777" w:rsidR="003416DF" w:rsidRDefault="003416DF">
      <w:pPr>
        <w:pStyle w:val="af1"/>
      </w:pPr>
      <w:r>
        <w:rPr>
          <w:rStyle w:val="af0"/>
        </w:rPr>
        <w:annotationRef/>
      </w:r>
      <w:r>
        <w:t>Забыли пароль – нужно? Нет, не нужно в данном случае</w:t>
      </w:r>
    </w:p>
    <w:p w14:paraId="22D43681" w14:textId="77777777" w:rsidR="003416DF" w:rsidRPr="00D2120D" w:rsidRDefault="003416DF">
      <w:pPr>
        <w:pStyle w:val="af1"/>
      </w:pPr>
    </w:p>
  </w:comment>
  <w:comment w:id="31" w:author="staff" w:date="2016-03-25T00:29:00Z" w:initials="s">
    <w:p w14:paraId="423BB720" w14:textId="77777777" w:rsidR="003416DF" w:rsidRPr="002365DF" w:rsidRDefault="003416DF">
      <w:pPr>
        <w:pStyle w:val="af1"/>
      </w:pPr>
      <w:r>
        <w:rPr>
          <w:rStyle w:val="af0"/>
        </w:rPr>
        <w:annotationRef/>
      </w:r>
      <w:r>
        <w:t>Группы чего? Группы- это буквенная часть номера чертежа. Например, чертеж «8СЯ 345.345». Здесь 8СЯ это группа. Храним их отдельно</w:t>
      </w:r>
    </w:p>
  </w:comment>
  <w:comment w:id="56" w:author="staff" w:date="2016-03-25T00:30:00Z" w:initials="s">
    <w:p w14:paraId="07ED0C50" w14:textId="77777777" w:rsidR="003416DF" w:rsidRPr="002365DF" w:rsidRDefault="003416DF">
      <w:pPr>
        <w:pStyle w:val="af1"/>
      </w:pPr>
      <w:r>
        <w:rPr>
          <w:rStyle w:val="af0"/>
        </w:rPr>
        <w:annotationRef/>
      </w:r>
      <w:r>
        <w:t xml:space="preserve">Почему </w:t>
      </w:r>
      <w:r>
        <w:rPr>
          <w:lang w:val="en-US"/>
        </w:rPr>
        <w:t>float</w:t>
      </w:r>
      <w:r>
        <w:t>? т.к. бывает нецелым числом</w:t>
      </w:r>
    </w:p>
  </w:comment>
  <w:comment w:id="71" w:author="staff" w:date="2016-03-25T00:30:00Z" w:initials="s">
    <w:p w14:paraId="2BFE09B1" w14:textId="77777777" w:rsidR="003416DF" w:rsidRDefault="003416DF">
      <w:pPr>
        <w:pStyle w:val="af1"/>
      </w:pPr>
      <w:r>
        <w:rPr>
          <w:rStyle w:val="af0"/>
        </w:rPr>
        <w:annotationRef/>
      </w:r>
      <w:r>
        <w:t>Выбор из справочника должностей? Да, выбор из справочника должностей</w:t>
      </w:r>
    </w:p>
  </w:comment>
  <w:comment w:id="74" w:author="staff" w:date="2016-03-25T00:32:00Z" w:initials="s">
    <w:p w14:paraId="4BC6A0B8" w14:textId="77777777" w:rsidR="003416DF" w:rsidRDefault="003416DF">
      <w:pPr>
        <w:pStyle w:val="af1"/>
      </w:pPr>
      <w:r>
        <w:rPr>
          <w:rStyle w:val="af0"/>
        </w:rPr>
        <w:annotationRef/>
      </w:r>
      <w:r>
        <w:t>Нужен пример справочника</w:t>
      </w:r>
    </w:p>
  </w:comment>
  <w:comment w:id="75" w:author="staff" w:date="2016-03-28T14:54:00Z" w:initials="s">
    <w:p w14:paraId="1E108F62" w14:textId="77777777" w:rsidR="003416DF" w:rsidRDefault="003416DF">
      <w:pPr>
        <w:pStyle w:val="af1"/>
      </w:pPr>
      <w:r>
        <w:rPr>
          <w:rStyle w:val="af0"/>
        </w:rPr>
        <w:annotationRef/>
      </w:r>
      <w:r>
        <w:t>Это ссылка на чертеж? Т.е. выбор из списка чертежей? Да, выбор из списка чертежей. Добавить поле «Группа». Группа выбирается из справочника «Группы»</w:t>
      </w:r>
    </w:p>
  </w:comment>
  <w:comment w:id="77" w:author="staff" w:date="2016-03-25T00:32:00Z" w:initials="s">
    <w:p w14:paraId="7C596296" w14:textId="77777777" w:rsidR="003416DF" w:rsidRDefault="003416DF">
      <w:pPr>
        <w:pStyle w:val="af1"/>
      </w:pPr>
      <w:r>
        <w:rPr>
          <w:rStyle w:val="af0"/>
        </w:rPr>
        <w:annotationRef/>
      </w:r>
      <w:r>
        <w:t xml:space="preserve">Для чего используется,  </w:t>
      </w:r>
      <w:proofErr w:type="gramStart"/>
      <w:r>
        <w:t>дополнительная</w:t>
      </w:r>
      <w:proofErr w:type="gramEnd"/>
      <w:r>
        <w:t xml:space="preserve"> к чему? Данное поле попросил заказчик. Как примечание. Город заказчика детали, к примеру</w:t>
      </w:r>
    </w:p>
  </w:comment>
  <w:comment w:id="84" w:author="staff" w:date="2016-03-29T20:34:00Z" w:initials="s">
    <w:p w14:paraId="08CACCEE" w14:textId="1654A011" w:rsidR="003416DF" w:rsidRPr="00400C32" w:rsidRDefault="003416DF">
      <w:pPr>
        <w:pStyle w:val="af1"/>
      </w:pPr>
      <w:r>
        <w:rPr>
          <w:rStyle w:val="af0"/>
        </w:rPr>
        <w:annotationRef/>
      </w:r>
      <w:r>
        <w:t>Номер полностью числовой? Или могут быть префиксы/постфиксы</w:t>
      </w:r>
    </w:p>
  </w:comment>
  <w:comment w:id="85" w:author="staff" w:date="2016-03-29T21:52:00Z" w:initials="s">
    <w:p w14:paraId="22D35100" w14:textId="6A4D2E43" w:rsidR="003416DF" w:rsidRPr="003416DF" w:rsidRDefault="003416DF">
      <w:pPr>
        <w:pStyle w:val="af1"/>
      </w:pPr>
      <w:r>
        <w:rPr>
          <w:rStyle w:val="af0"/>
        </w:rPr>
        <w:annotationRef/>
      </w:r>
      <w:r>
        <w:t>Могут заявки создавать несколько пользователей одновременно? Тогда номер надо резервировать при создании.</w:t>
      </w:r>
    </w:p>
  </w:comment>
  <w:comment w:id="86" w:author="staff" w:date="2016-03-29T20:42:00Z" w:initials="s">
    <w:p w14:paraId="31114784" w14:textId="0CC551FE" w:rsidR="003416DF" w:rsidRDefault="003416DF">
      <w:pPr>
        <w:pStyle w:val="af1"/>
      </w:pPr>
      <w:r>
        <w:rPr>
          <w:rStyle w:val="af0"/>
        </w:rPr>
        <w:annotationRef/>
      </w:r>
      <w:r>
        <w:t>Срок изготовления в днях, часах или это дата?</w:t>
      </w:r>
    </w:p>
  </w:comment>
  <w:comment w:id="88" w:author="staff" w:date="2016-03-29T20:42:00Z" w:initials="s">
    <w:p w14:paraId="01B3F553" w14:textId="29DBFABA" w:rsidR="003416DF" w:rsidRDefault="003416DF">
      <w:pPr>
        <w:pStyle w:val="af1"/>
      </w:pPr>
      <w:r>
        <w:rPr>
          <w:rStyle w:val="af0"/>
        </w:rPr>
        <w:annotationRef/>
      </w:r>
      <w:r>
        <w:t>Чертежи как-то группируются? Или выводится весь имеющийся список чертежей для выбора?</w:t>
      </w:r>
    </w:p>
  </w:comment>
  <w:comment w:id="89" w:author="staff" w:date="2016-03-29T20:39:00Z" w:initials="s">
    <w:p w14:paraId="59CDF143" w14:textId="72A2F2BF" w:rsidR="003416DF" w:rsidRDefault="003416DF" w:rsidP="00653E1B">
      <w:pPr>
        <w:pStyle w:val="af1"/>
      </w:pPr>
      <w:r>
        <w:rPr>
          <w:rStyle w:val="af0"/>
        </w:rPr>
        <w:annotationRef/>
      </w:r>
      <w:r>
        <w:t xml:space="preserve">И не редактируются? Или возможно дальнейшее редактирование? </w:t>
      </w:r>
    </w:p>
  </w:comment>
  <w:comment w:id="90" w:author="staff" w:date="2016-03-29T20:39:00Z" w:initials="s">
    <w:p w14:paraId="6BA347DE" w14:textId="77777777" w:rsidR="003416DF" w:rsidRDefault="003416DF" w:rsidP="00653E1B">
      <w:pPr>
        <w:pStyle w:val="af1"/>
      </w:pPr>
      <w:r>
        <w:rPr>
          <w:rStyle w:val="af0"/>
        </w:rPr>
        <w:annotationRef/>
      </w:r>
      <w:r>
        <w:t xml:space="preserve">При будущих изменениях в чертежах они должны меняться в заявке? </w:t>
      </w:r>
    </w:p>
    <w:p w14:paraId="704778CD" w14:textId="7208FFE4" w:rsidR="003416DF" w:rsidRDefault="003416DF" w:rsidP="00653E1B">
      <w:pPr>
        <w:pStyle w:val="af1"/>
      </w:pPr>
      <w:r>
        <w:t>Вопрос к тому, что оставить в заявке только ссылку на чертеж или копировать с чертежа данные?</w:t>
      </w:r>
    </w:p>
  </w:comment>
  <w:comment w:id="93" w:author="staff" w:date="2016-03-29T20:43:00Z" w:initials="s">
    <w:p w14:paraId="1BE135E8" w14:textId="3A3C59B1" w:rsidR="003416DF" w:rsidRDefault="003416DF">
      <w:pPr>
        <w:pStyle w:val="af1"/>
      </w:pPr>
      <w:r>
        <w:rPr>
          <w:rStyle w:val="af0"/>
        </w:rPr>
        <w:annotationRef/>
      </w:r>
      <w:r>
        <w:t>Общий срок изготовления оснастки – это сумма сроков по строкам?</w:t>
      </w:r>
    </w:p>
  </w:comment>
  <w:comment w:id="99" w:author="staff" w:date="2016-03-29T20:47:00Z" w:initials="s">
    <w:p w14:paraId="20332B6D" w14:textId="34BC4ABA" w:rsidR="003416DF" w:rsidRDefault="003416DF">
      <w:pPr>
        <w:pStyle w:val="af1"/>
      </w:pPr>
      <w:r>
        <w:rPr>
          <w:rStyle w:val="af0"/>
        </w:rPr>
        <w:annotationRef/>
      </w:r>
      <w:r>
        <w:t>Какой формат поля Товары? Просто наименование детали, или собирается из нескольких полей</w:t>
      </w:r>
    </w:p>
  </w:comment>
  <w:comment w:id="100" w:author="staff" w:date="2016-03-29T20:48:00Z" w:initials="s">
    <w:p w14:paraId="69A94C93" w14:textId="0E8228B8" w:rsidR="003416DF" w:rsidRDefault="003416DF">
      <w:pPr>
        <w:pStyle w:val="af1"/>
      </w:pPr>
      <w:r>
        <w:rPr>
          <w:rStyle w:val="af0"/>
        </w:rPr>
        <w:annotationRef/>
      </w:r>
      <w:r>
        <w:t>В том числе НДС – используем значение налога из справочника Константы?</w:t>
      </w:r>
    </w:p>
  </w:comment>
  <w:comment w:id="101" w:author="staff" w:date="2016-03-29T20:48:00Z" w:initials="s">
    <w:p w14:paraId="368B83BC" w14:textId="1C9A61DE" w:rsidR="003416DF" w:rsidRDefault="003416DF">
      <w:pPr>
        <w:pStyle w:val="af1"/>
      </w:pPr>
      <w:r>
        <w:rPr>
          <w:rStyle w:val="af0"/>
        </w:rPr>
        <w:annotationRef/>
      </w:r>
      <w:r>
        <w:t xml:space="preserve">Цена берется из поля Цена? Цена по калькуляции насколько я </w:t>
      </w:r>
      <w:proofErr w:type="gramStart"/>
      <w:r>
        <w:t>понимаю</w:t>
      </w:r>
      <w:proofErr w:type="gramEnd"/>
      <w:r>
        <w:t xml:space="preserve"> здесь не участвует?</w:t>
      </w:r>
    </w:p>
  </w:comment>
  <w:comment w:id="103" w:author="staff" w:date="2016-03-29T20:52:00Z" w:initials="s">
    <w:p w14:paraId="551DB649" w14:textId="77777777" w:rsidR="003416DF" w:rsidRDefault="003416DF">
      <w:pPr>
        <w:pStyle w:val="af1"/>
      </w:pPr>
      <w:r>
        <w:rPr>
          <w:rStyle w:val="af0"/>
        </w:rPr>
        <w:annotationRef/>
      </w:r>
      <w:r>
        <w:t>Откуда берется материал, его нет в заявке, из чертежа?</w:t>
      </w:r>
    </w:p>
    <w:p w14:paraId="7EE10431" w14:textId="07B4EB60" w:rsidR="003416DF" w:rsidRDefault="003416DF">
      <w:pPr>
        <w:pStyle w:val="af1"/>
      </w:pPr>
      <w:r>
        <w:t>Как быть в случае если много строк в заявке, и в каждой строке разные материалы?</w:t>
      </w:r>
    </w:p>
  </w:comment>
  <w:comment w:id="104" w:author="staff" w:date="2016-03-29T20:52:00Z" w:initials="s">
    <w:p w14:paraId="4E1AF39D" w14:textId="77777777" w:rsidR="003416DF" w:rsidRDefault="003416DF">
      <w:pPr>
        <w:pStyle w:val="af1"/>
      </w:pPr>
      <w:r>
        <w:rPr>
          <w:rStyle w:val="af0"/>
        </w:rPr>
        <w:annotationRef/>
      </w:r>
      <w:r>
        <w:t>Откуда брать следующие поля:</w:t>
      </w:r>
    </w:p>
    <w:p w14:paraId="5E7571EB" w14:textId="63350E0C" w:rsidR="003416DF" w:rsidRDefault="003416DF">
      <w:pPr>
        <w:pStyle w:val="af1"/>
      </w:pPr>
      <w:r>
        <w:t>Артикул, Код</w:t>
      </w:r>
    </w:p>
  </w:comment>
  <w:comment w:id="107" w:author="staff" w:date="2016-03-29T20:58:00Z" w:initials="s">
    <w:p w14:paraId="17F5505B" w14:textId="47DBE530" w:rsidR="003416DF" w:rsidRDefault="003416DF" w:rsidP="00C422BE">
      <w:pPr>
        <w:pStyle w:val="3"/>
        <w:ind w:firstLine="708"/>
      </w:pPr>
      <w:r>
        <w:rPr>
          <w:rStyle w:val="af0"/>
        </w:rPr>
        <w:annotationRef/>
      </w:r>
      <w:r w:rsidRPr="00C422BE">
        <w:rPr>
          <w:b w:val="0"/>
        </w:rPr>
        <w:t>Откуда брать количество изготовленных оснасток (</w:t>
      </w:r>
      <w:proofErr w:type="spellStart"/>
      <w:r w:rsidRPr="00C422BE">
        <w:rPr>
          <w:b w:val="0"/>
          <w:lang w:eastAsia="ru-RU"/>
        </w:rPr>
        <w:t>прессформа</w:t>
      </w:r>
      <w:proofErr w:type="spellEnd"/>
      <w:r>
        <w:rPr>
          <w:b w:val="0"/>
          <w:lang w:eastAsia="ru-RU"/>
        </w:rPr>
        <w:t xml:space="preserve">, </w:t>
      </w:r>
      <w:proofErr w:type="spellStart"/>
      <w:r>
        <w:rPr>
          <w:b w:val="0"/>
          <w:lang w:eastAsia="ru-RU"/>
        </w:rPr>
        <w:t>штанец</w:t>
      </w:r>
      <w:proofErr w:type="spellEnd"/>
      <w:r>
        <w:rPr>
          <w:b w:val="0"/>
          <w:lang w:eastAsia="ru-RU"/>
        </w:rPr>
        <w:t>, фильера, шаблон, пробойник</w:t>
      </w:r>
      <w:r w:rsidRPr="00C422BE">
        <w:rPr>
          <w:b w:val="0"/>
        </w:rPr>
        <w:t>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2D43681" w15:done="0"/>
  <w15:commentEx w15:paraId="423BB720" w15:done="0"/>
  <w15:commentEx w15:paraId="07ED0C50" w15:done="0"/>
  <w15:commentEx w15:paraId="2BFE09B1" w15:done="0"/>
  <w15:commentEx w15:paraId="4BC6A0B8" w15:done="0"/>
  <w15:commentEx w15:paraId="1E108F62" w15:done="0"/>
  <w15:commentEx w15:paraId="7C596296" w15:done="0"/>
  <w15:commentEx w15:paraId="0C281958" w15:done="0"/>
  <w15:commentEx w15:paraId="1872BBBA" w15:done="0"/>
  <w15:commentEx w15:paraId="6AE14B19" w15:done="0"/>
  <w15:commentEx w15:paraId="768AB4A8" w15:done="0"/>
  <w15:commentEx w15:paraId="0B38FBA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F5012"/>
    <w:multiLevelType w:val="multilevel"/>
    <w:tmpl w:val="AE14A70C"/>
    <w:lvl w:ilvl="0">
      <w:start w:val="2"/>
      <w:numFmt w:val="decimal"/>
      <w:lvlText w:val="%1"/>
      <w:lvlJc w:val="left"/>
      <w:pPr>
        <w:ind w:left="1069" w:hanging="360"/>
      </w:pPr>
      <w:rPr>
        <w:rFonts w:cs="Times New Roman" w:hint="default"/>
        <w:b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cs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cs="Times New Roman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cs="Times New Roman"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cs="Times New Roman"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cs="Times New Roman"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cs="Times New Roman"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cs="Times New Roman" w:hint="default"/>
        <w:b w:val="0"/>
      </w:rPr>
    </w:lvl>
  </w:abstractNum>
  <w:abstractNum w:abstractNumId="1">
    <w:nsid w:val="0D8303EC"/>
    <w:multiLevelType w:val="multilevel"/>
    <w:tmpl w:val="5672BA92"/>
    <w:lvl w:ilvl="0">
      <w:start w:val="2"/>
      <w:numFmt w:val="decimal"/>
      <w:lvlText w:val="%1."/>
      <w:lvlJc w:val="left"/>
      <w:pPr>
        <w:tabs>
          <w:tab w:val="num" w:pos="660"/>
        </w:tabs>
        <w:ind w:left="660" w:hanging="660"/>
      </w:pPr>
      <w:rPr>
        <w:rFonts w:cs="Times New Roman" w:hint="default"/>
      </w:rPr>
    </w:lvl>
    <w:lvl w:ilvl="1">
      <w:start w:val="5"/>
      <w:numFmt w:val="decimal"/>
      <w:lvlText w:val="%1.%2."/>
      <w:lvlJc w:val="left"/>
      <w:pPr>
        <w:tabs>
          <w:tab w:val="num" w:pos="660"/>
        </w:tabs>
        <w:ind w:left="660" w:hanging="660"/>
      </w:pPr>
      <w:rPr>
        <w:rFonts w:cs="Times New Roman" w:hint="default"/>
      </w:rPr>
    </w:lvl>
    <w:lvl w:ilvl="2">
      <w:start w:val="1"/>
      <w:numFmt w:val="bullet"/>
      <w:pStyle w:val="a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">
    <w:nsid w:val="12545745"/>
    <w:multiLevelType w:val="multilevel"/>
    <w:tmpl w:val="AE14A70C"/>
    <w:lvl w:ilvl="0">
      <w:start w:val="2"/>
      <w:numFmt w:val="decimal"/>
      <w:lvlText w:val="%1"/>
      <w:lvlJc w:val="left"/>
      <w:pPr>
        <w:ind w:left="1069" w:hanging="360"/>
      </w:pPr>
      <w:rPr>
        <w:rFonts w:cs="Times New Roman" w:hint="default"/>
        <w:b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cs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cs="Times New Roman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cs="Times New Roman"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cs="Times New Roman"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cs="Times New Roman"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cs="Times New Roman"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cs="Times New Roman" w:hint="default"/>
        <w:b w:val="0"/>
      </w:rPr>
    </w:lvl>
  </w:abstractNum>
  <w:abstractNum w:abstractNumId="3">
    <w:nsid w:val="158B2DEE"/>
    <w:multiLevelType w:val="hybridMultilevel"/>
    <w:tmpl w:val="5372B55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82F05EB"/>
    <w:multiLevelType w:val="multilevel"/>
    <w:tmpl w:val="74C42280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4"/>
      <w:numFmt w:val="decimal"/>
      <w:isLgl/>
      <w:lvlText w:val="%1.%2."/>
      <w:lvlJc w:val="left"/>
      <w:pPr>
        <w:ind w:left="1129" w:hanging="4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cs="Times New Roman" w:hint="default"/>
      </w:rPr>
    </w:lvl>
  </w:abstractNum>
  <w:abstractNum w:abstractNumId="5">
    <w:nsid w:val="1BE2525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6">
    <w:nsid w:val="1DD23493"/>
    <w:multiLevelType w:val="hybridMultilevel"/>
    <w:tmpl w:val="3DAEA74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>
    <w:nsid w:val="21C4132E"/>
    <w:multiLevelType w:val="hybridMultilevel"/>
    <w:tmpl w:val="0E14734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7628F3"/>
    <w:multiLevelType w:val="multilevel"/>
    <w:tmpl w:val="F7E8154A"/>
    <w:lvl w:ilvl="0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428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2148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08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3228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588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308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68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388" w:hanging="1800"/>
      </w:pPr>
      <w:rPr>
        <w:rFonts w:cs="Times New Roman" w:hint="default"/>
      </w:rPr>
    </w:lvl>
  </w:abstractNum>
  <w:abstractNum w:abstractNumId="9">
    <w:nsid w:val="28C9538C"/>
    <w:multiLevelType w:val="hybridMultilevel"/>
    <w:tmpl w:val="F1AE317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2A816251"/>
    <w:multiLevelType w:val="hybridMultilevel"/>
    <w:tmpl w:val="ECAC28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0881BAE"/>
    <w:multiLevelType w:val="hybridMultilevel"/>
    <w:tmpl w:val="078C0182"/>
    <w:lvl w:ilvl="0" w:tplc="D812AD5A">
      <w:start w:val="1"/>
      <w:numFmt w:val="decimal"/>
      <w:lvlText w:val="%1."/>
      <w:lvlJc w:val="left"/>
      <w:pPr>
        <w:ind w:left="106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  <w:rPr>
        <w:rFonts w:cs="Times New Roman"/>
      </w:rPr>
    </w:lvl>
  </w:abstractNum>
  <w:abstractNum w:abstractNumId="12">
    <w:nsid w:val="3A5172AD"/>
    <w:multiLevelType w:val="hybridMultilevel"/>
    <w:tmpl w:val="5406D0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5731A2"/>
    <w:multiLevelType w:val="multilevel"/>
    <w:tmpl w:val="BC48CEA0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hint="default"/>
      </w:rPr>
    </w:lvl>
  </w:abstractNum>
  <w:abstractNum w:abstractNumId="14">
    <w:nsid w:val="3B7D6AA1"/>
    <w:multiLevelType w:val="hybridMultilevel"/>
    <w:tmpl w:val="E8AA6EEE"/>
    <w:lvl w:ilvl="0" w:tplc="0419000F">
      <w:start w:val="1"/>
      <w:numFmt w:val="decimal"/>
      <w:lvlText w:val="%1."/>
      <w:lvlJc w:val="left"/>
      <w:pPr>
        <w:ind w:left="1425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  <w:rPr>
        <w:rFonts w:cs="Times New Roman"/>
      </w:rPr>
    </w:lvl>
  </w:abstractNum>
  <w:abstractNum w:abstractNumId="15">
    <w:nsid w:val="3BD46592"/>
    <w:multiLevelType w:val="hybridMultilevel"/>
    <w:tmpl w:val="D046999E"/>
    <w:lvl w:ilvl="0" w:tplc="04190019">
      <w:start w:val="1"/>
      <w:numFmt w:val="lowerLetter"/>
      <w:lvlText w:val="%1."/>
      <w:lvlJc w:val="left"/>
      <w:pPr>
        <w:ind w:left="391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4632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5352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6072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6792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7512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8232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8952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9672" w:hanging="180"/>
      </w:pPr>
      <w:rPr>
        <w:rFonts w:cs="Times New Roman"/>
      </w:rPr>
    </w:lvl>
  </w:abstractNum>
  <w:abstractNum w:abstractNumId="16">
    <w:nsid w:val="3C97238A"/>
    <w:multiLevelType w:val="hybridMultilevel"/>
    <w:tmpl w:val="27AEA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8328FB"/>
    <w:multiLevelType w:val="hybridMultilevel"/>
    <w:tmpl w:val="A68CF0C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44C45ABD"/>
    <w:multiLevelType w:val="hybridMultilevel"/>
    <w:tmpl w:val="8E0E41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0F271E"/>
    <w:multiLevelType w:val="hybridMultilevel"/>
    <w:tmpl w:val="D6BEB70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4DBE305D"/>
    <w:multiLevelType w:val="hybridMultilevel"/>
    <w:tmpl w:val="281C13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4EE15A5D"/>
    <w:multiLevelType w:val="hybridMultilevel"/>
    <w:tmpl w:val="E8E65714"/>
    <w:lvl w:ilvl="0" w:tplc="517ECB7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4F2C17E4"/>
    <w:multiLevelType w:val="hybridMultilevel"/>
    <w:tmpl w:val="5804097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51270485"/>
    <w:multiLevelType w:val="hybridMultilevel"/>
    <w:tmpl w:val="DA08E4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5C2424AB"/>
    <w:multiLevelType w:val="hybridMultilevel"/>
    <w:tmpl w:val="CE2C0C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C9F16FE"/>
    <w:multiLevelType w:val="hybridMultilevel"/>
    <w:tmpl w:val="6F2EA09C"/>
    <w:lvl w:ilvl="0" w:tplc="517ECB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880616"/>
    <w:multiLevelType w:val="multilevel"/>
    <w:tmpl w:val="EB583C96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pStyle w:val="1"/>
      <w:isLgl/>
      <w:lvlText w:val="%1.%2.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</w:rPr>
    </w:lvl>
  </w:abstractNum>
  <w:abstractNum w:abstractNumId="27">
    <w:nsid w:val="63B735A3"/>
    <w:multiLevelType w:val="hybridMultilevel"/>
    <w:tmpl w:val="E96C5A4A"/>
    <w:lvl w:ilvl="0" w:tplc="0419000F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28">
    <w:nsid w:val="63F503CE"/>
    <w:multiLevelType w:val="multilevel"/>
    <w:tmpl w:val="6890C642"/>
    <w:lvl w:ilvl="0">
      <w:start w:val="4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4"/>
      <w:numFmt w:val="decimal"/>
      <w:lvlText w:val="%1.%2"/>
      <w:lvlJc w:val="left"/>
      <w:pPr>
        <w:ind w:left="1429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927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642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8923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cs="Times New Roman" w:hint="default"/>
      </w:rPr>
    </w:lvl>
  </w:abstractNum>
  <w:abstractNum w:abstractNumId="29">
    <w:nsid w:val="67EB6415"/>
    <w:multiLevelType w:val="multilevel"/>
    <w:tmpl w:val="AE14A70C"/>
    <w:lvl w:ilvl="0">
      <w:start w:val="2"/>
      <w:numFmt w:val="decimal"/>
      <w:lvlText w:val="%1"/>
      <w:lvlJc w:val="left"/>
      <w:pPr>
        <w:ind w:left="1069" w:hanging="360"/>
      </w:pPr>
      <w:rPr>
        <w:rFonts w:cs="Times New Roman" w:hint="default"/>
        <w:b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cs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cs="Times New Roman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cs="Times New Roman"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cs="Times New Roman"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cs="Times New Roman"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cs="Times New Roman"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cs="Times New Roman" w:hint="default"/>
        <w:b w:val="0"/>
      </w:rPr>
    </w:lvl>
  </w:abstractNum>
  <w:abstractNum w:abstractNumId="30">
    <w:nsid w:val="6A8D7244"/>
    <w:multiLevelType w:val="hybridMultilevel"/>
    <w:tmpl w:val="CAE07D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510416"/>
    <w:multiLevelType w:val="hybridMultilevel"/>
    <w:tmpl w:val="DAC4179C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2">
    <w:nsid w:val="7786197E"/>
    <w:multiLevelType w:val="multilevel"/>
    <w:tmpl w:val="5076522E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7"/>
      <w:numFmt w:val="decimal"/>
      <w:lvlText w:val="%1.%2."/>
      <w:lvlJc w:val="left"/>
      <w:pPr>
        <w:ind w:left="1068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cs="Times New Roman" w:hint="default"/>
      </w:rPr>
    </w:lvl>
  </w:abstractNum>
  <w:abstractNum w:abstractNumId="33">
    <w:nsid w:val="7D56214A"/>
    <w:multiLevelType w:val="hybridMultilevel"/>
    <w:tmpl w:val="54B4090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4"/>
  </w:num>
  <w:num w:numId="2">
    <w:abstractNumId w:val="33"/>
  </w:num>
  <w:num w:numId="3">
    <w:abstractNumId w:val="19"/>
  </w:num>
  <w:num w:numId="4">
    <w:abstractNumId w:val="26"/>
  </w:num>
  <w:num w:numId="5">
    <w:abstractNumId w:val="12"/>
  </w:num>
  <w:num w:numId="6">
    <w:abstractNumId w:val="2"/>
  </w:num>
  <w:num w:numId="7">
    <w:abstractNumId w:val="8"/>
  </w:num>
  <w:num w:numId="8">
    <w:abstractNumId w:val="1"/>
  </w:num>
  <w:num w:numId="9">
    <w:abstractNumId w:val="11"/>
  </w:num>
  <w:num w:numId="10">
    <w:abstractNumId w:val="22"/>
  </w:num>
  <w:num w:numId="11">
    <w:abstractNumId w:val="7"/>
  </w:num>
  <w:num w:numId="12">
    <w:abstractNumId w:val="5"/>
  </w:num>
  <w:num w:numId="13">
    <w:abstractNumId w:val="15"/>
  </w:num>
  <w:num w:numId="14">
    <w:abstractNumId w:val="27"/>
  </w:num>
  <w:num w:numId="15">
    <w:abstractNumId w:val="14"/>
  </w:num>
  <w:num w:numId="16">
    <w:abstractNumId w:val="23"/>
  </w:num>
  <w:num w:numId="17">
    <w:abstractNumId w:val="6"/>
  </w:num>
  <w:num w:numId="18">
    <w:abstractNumId w:val="28"/>
  </w:num>
  <w:num w:numId="19">
    <w:abstractNumId w:val="3"/>
  </w:num>
  <w:num w:numId="20">
    <w:abstractNumId w:val="31"/>
  </w:num>
  <w:num w:numId="21">
    <w:abstractNumId w:val="29"/>
  </w:num>
  <w:num w:numId="22">
    <w:abstractNumId w:val="21"/>
  </w:num>
  <w:num w:numId="23">
    <w:abstractNumId w:val="25"/>
  </w:num>
  <w:num w:numId="24">
    <w:abstractNumId w:val="32"/>
  </w:num>
  <w:num w:numId="25">
    <w:abstractNumId w:val="13"/>
  </w:num>
  <w:num w:numId="26">
    <w:abstractNumId w:val="0"/>
  </w:num>
  <w:num w:numId="27">
    <w:abstractNumId w:val="17"/>
  </w:num>
  <w:num w:numId="28">
    <w:abstractNumId w:val="16"/>
  </w:num>
  <w:num w:numId="29">
    <w:abstractNumId w:val="9"/>
  </w:num>
  <w:num w:numId="30">
    <w:abstractNumId w:val="18"/>
  </w:num>
  <w:num w:numId="31">
    <w:abstractNumId w:val="24"/>
  </w:num>
  <w:num w:numId="32">
    <w:abstractNumId w:val="30"/>
  </w:num>
  <w:num w:numId="33">
    <w:abstractNumId w:val="20"/>
  </w:num>
  <w:num w:numId="34">
    <w:abstractNumId w:val="1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DEC"/>
    <w:rsid w:val="00022ACC"/>
    <w:rsid w:val="0002407D"/>
    <w:rsid w:val="00043B2B"/>
    <w:rsid w:val="00044CCC"/>
    <w:rsid w:val="00047F5F"/>
    <w:rsid w:val="0008250A"/>
    <w:rsid w:val="0008562D"/>
    <w:rsid w:val="00086C11"/>
    <w:rsid w:val="00091B2A"/>
    <w:rsid w:val="00093538"/>
    <w:rsid w:val="00095F80"/>
    <w:rsid w:val="000A56E7"/>
    <w:rsid w:val="000A76A8"/>
    <w:rsid w:val="000B0911"/>
    <w:rsid w:val="000C0591"/>
    <w:rsid w:val="000C318E"/>
    <w:rsid w:val="000C36DC"/>
    <w:rsid w:val="000D22DE"/>
    <w:rsid w:val="000D4006"/>
    <w:rsid w:val="000D6D2A"/>
    <w:rsid w:val="00104764"/>
    <w:rsid w:val="00107185"/>
    <w:rsid w:val="00113EAB"/>
    <w:rsid w:val="00115CCB"/>
    <w:rsid w:val="00121125"/>
    <w:rsid w:val="0012227A"/>
    <w:rsid w:val="001312BD"/>
    <w:rsid w:val="00135028"/>
    <w:rsid w:val="001401B4"/>
    <w:rsid w:val="001446EA"/>
    <w:rsid w:val="001609BA"/>
    <w:rsid w:val="0016233C"/>
    <w:rsid w:val="001652E8"/>
    <w:rsid w:val="001662D8"/>
    <w:rsid w:val="001704A6"/>
    <w:rsid w:val="001A5253"/>
    <w:rsid w:val="001C112B"/>
    <w:rsid w:val="001C32D0"/>
    <w:rsid w:val="001D47DE"/>
    <w:rsid w:val="001E1753"/>
    <w:rsid w:val="001F0198"/>
    <w:rsid w:val="001F3EE4"/>
    <w:rsid w:val="0020054B"/>
    <w:rsid w:val="00203B6F"/>
    <w:rsid w:val="002069D4"/>
    <w:rsid w:val="00211947"/>
    <w:rsid w:val="002216FD"/>
    <w:rsid w:val="002257A7"/>
    <w:rsid w:val="00225AD8"/>
    <w:rsid w:val="002302CD"/>
    <w:rsid w:val="0023056B"/>
    <w:rsid w:val="00231746"/>
    <w:rsid w:val="00235114"/>
    <w:rsid w:val="00235C1D"/>
    <w:rsid w:val="002365DF"/>
    <w:rsid w:val="00254750"/>
    <w:rsid w:val="00255A14"/>
    <w:rsid w:val="002569E2"/>
    <w:rsid w:val="00265D7F"/>
    <w:rsid w:val="0027212D"/>
    <w:rsid w:val="0027641C"/>
    <w:rsid w:val="002775A6"/>
    <w:rsid w:val="0028287F"/>
    <w:rsid w:val="002A0522"/>
    <w:rsid w:val="002C61D1"/>
    <w:rsid w:val="002D3A69"/>
    <w:rsid w:val="002D3DEC"/>
    <w:rsid w:val="002F018B"/>
    <w:rsid w:val="00302033"/>
    <w:rsid w:val="00304946"/>
    <w:rsid w:val="003119C2"/>
    <w:rsid w:val="00314775"/>
    <w:rsid w:val="003303AB"/>
    <w:rsid w:val="003416DF"/>
    <w:rsid w:val="0034245A"/>
    <w:rsid w:val="00354840"/>
    <w:rsid w:val="003577D0"/>
    <w:rsid w:val="00361C41"/>
    <w:rsid w:val="00372816"/>
    <w:rsid w:val="0038185E"/>
    <w:rsid w:val="003937C0"/>
    <w:rsid w:val="00395B71"/>
    <w:rsid w:val="003960B9"/>
    <w:rsid w:val="003A0E58"/>
    <w:rsid w:val="003A5975"/>
    <w:rsid w:val="003A63E1"/>
    <w:rsid w:val="003B3DD2"/>
    <w:rsid w:val="003C0825"/>
    <w:rsid w:val="003F2475"/>
    <w:rsid w:val="00400C32"/>
    <w:rsid w:val="004116AC"/>
    <w:rsid w:val="00411E16"/>
    <w:rsid w:val="00414039"/>
    <w:rsid w:val="00420889"/>
    <w:rsid w:val="00436699"/>
    <w:rsid w:val="004458EA"/>
    <w:rsid w:val="00464BA3"/>
    <w:rsid w:val="004662A6"/>
    <w:rsid w:val="00471ED6"/>
    <w:rsid w:val="00473FC9"/>
    <w:rsid w:val="0047463F"/>
    <w:rsid w:val="0047620B"/>
    <w:rsid w:val="0048119F"/>
    <w:rsid w:val="004840E2"/>
    <w:rsid w:val="00492ABC"/>
    <w:rsid w:val="00494AFC"/>
    <w:rsid w:val="004A40D5"/>
    <w:rsid w:val="004B5020"/>
    <w:rsid w:val="004C6A62"/>
    <w:rsid w:val="004D111D"/>
    <w:rsid w:val="004F3802"/>
    <w:rsid w:val="00501E6D"/>
    <w:rsid w:val="0050217A"/>
    <w:rsid w:val="00506011"/>
    <w:rsid w:val="00507C7D"/>
    <w:rsid w:val="00512C9E"/>
    <w:rsid w:val="00516D13"/>
    <w:rsid w:val="00521635"/>
    <w:rsid w:val="005238D8"/>
    <w:rsid w:val="00531337"/>
    <w:rsid w:val="00542BED"/>
    <w:rsid w:val="005569FE"/>
    <w:rsid w:val="00570FEC"/>
    <w:rsid w:val="0057511B"/>
    <w:rsid w:val="00581219"/>
    <w:rsid w:val="005A357F"/>
    <w:rsid w:val="005C4929"/>
    <w:rsid w:val="005C4B52"/>
    <w:rsid w:val="005D1FDF"/>
    <w:rsid w:val="005D380E"/>
    <w:rsid w:val="005D4D92"/>
    <w:rsid w:val="005E15A3"/>
    <w:rsid w:val="005E5BD2"/>
    <w:rsid w:val="00603911"/>
    <w:rsid w:val="006336AA"/>
    <w:rsid w:val="0063413A"/>
    <w:rsid w:val="00635B56"/>
    <w:rsid w:val="00635FE0"/>
    <w:rsid w:val="00646BB9"/>
    <w:rsid w:val="00653E1B"/>
    <w:rsid w:val="00657736"/>
    <w:rsid w:val="00665C89"/>
    <w:rsid w:val="0066634B"/>
    <w:rsid w:val="006906E1"/>
    <w:rsid w:val="00690EF4"/>
    <w:rsid w:val="006A1894"/>
    <w:rsid w:val="006B1DA2"/>
    <w:rsid w:val="006B563B"/>
    <w:rsid w:val="006C010D"/>
    <w:rsid w:val="006D0297"/>
    <w:rsid w:val="006D5F0D"/>
    <w:rsid w:val="006D6016"/>
    <w:rsid w:val="006E09C3"/>
    <w:rsid w:val="006E0C93"/>
    <w:rsid w:val="006E25FC"/>
    <w:rsid w:val="007014A0"/>
    <w:rsid w:val="00716A76"/>
    <w:rsid w:val="00723DC2"/>
    <w:rsid w:val="00737961"/>
    <w:rsid w:val="0076134F"/>
    <w:rsid w:val="00761CA9"/>
    <w:rsid w:val="00763F6C"/>
    <w:rsid w:val="0078778D"/>
    <w:rsid w:val="007B37CD"/>
    <w:rsid w:val="007B4BEA"/>
    <w:rsid w:val="007B7900"/>
    <w:rsid w:val="007C1B85"/>
    <w:rsid w:val="007C70A5"/>
    <w:rsid w:val="007D0081"/>
    <w:rsid w:val="007D4C4C"/>
    <w:rsid w:val="007E62FD"/>
    <w:rsid w:val="007E697D"/>
    <w:rsid w:val="007F4797"/>
    <w:rsid w:val="007F7CD7"/>
    <w:rsid w:val="008107DD"/>
    <w:rsid w:val="00814274"/>
    <w:rsid w:val="00827F13"/>
    <w:rsid w:val="0084743D"/>
    <w:rsid w:val="00862E80"/>
    <w:rsid w:val="0086770D"/>
    <w:rsid w:val="00890A6F"/>
    <w:rsid w:val="00896A01"/>
    <w:rsid w:val="008A08D7"/>
    <w:rsid w:val="008B1855"/>
    <w:rsid w:val="008B69CB"/>
    <w:rsid w:val="008C7141"/>
    <w:rsid w:val="008D2467"/>
    <w:rsid w:val="008E4960"/>
    <w:rsid w:val="008F1C17"/>
    <w:rsid w:val="00901B18"/>
    <w:rsid w:val="00902E3D"/>
    <w:rsid w:val="0091258A"/>
    <w:rsid w:val="00930B6D"/>
    <w:rsid w:val="00933D51"/>
    <w:rsid w:val="009403A3"/>
    <w:rsid w:val="0094276B"/>
    <w:rsid w:val="00947AAF"/>
    <w:rsid w:val="009529B0"/>
    <w:rsid w:val="009571F2"/>
    <w:rsid w:val="00962A01"/>
    <w:rsid w:val="00963594"/>
    <w:rsid w:val="0097048B"/>
    <w:rsid w:val="00975811"/>
    <w:rsid w:val="00985622"/>
    <w:rsid w:val="009946DC"/>
    <w:rsid w:val="00995276"/>
    <w:rsid w:val="00995866"/>
    <w:rsid w:val="009A2591"/>
    <w:rsid w:val="009A7FA1"/>
    <w:rsid w:val="009D36E4"/>
    <w:rsid w:val="009D5C86"/>
    <w:rsid w:val="009E17AB"/>
    <w:rsid w:val="009E1B8F"/>
    <w:rsid w:val="009E556E"/>
    <w:rsid w:val="009E5E70"/>
    <w:rsid w:val="009E6450"/>
    <w:rsid w:val="009F601C"/>
    <w:rsid w:val="00A0075A"/>
    <w:rsid w:val="00A0364A"/>
    <w:rsid w:val="00A350E2"/>
    <w:rsid w:val="00A45824"/>
    <w:rsid w:val="00A54AC5"/>
    <w:rsid w:val="00A629E5"/>
    <w:rsid w:val="00A6604C"/>
    <w:rsid w:val="00A71492"/>
    <w:rsid w:val="00A85CC0"/>
    <w:rsid w:val="00A87CB6"/>
    <w:rsid w:val="00A9220F"/>
    <w:rsid w:val="00A92679"/>
    <w:rsid w:val="00A958F9"/>
    <w:rsid w:val="00A979F5"/>
    <w:rsid w:val="00AC097D"/>
    <w:rsid w:val="00AC4258"/>
    <w:rsid w:val="00AC6D23"/>
    <w:rsid w:val="00AD1B5A"/>
    <w:rsid w:val="00AD4AFB"/>
    <w:rsid w:val="00AE67E1"/>
    <w:rsid w:val="00B06582"/>
    <w:rsid w:val="00B1077B"/>
    <w:rsid w:val="00B10C38"/>
    <w:rsid w:val="00B11235"/>
    <w:rsid w:val="00B219EB"/>
    <w:rsid w:val="00B35DE1"/>
    <w:rsid w:val="00B41ECE"/>
    <w:rsid w:val="00B45BC2"/>
    <w:rsid w:val="00B50659"/>
    <w:rsid w:val="00B72DC5"/>
    <w:rsid w:val="00B8399F"/>
    <w:rsid w:val="00B87371"/>
    <w:rsid w:val="00B87664"/>
    <w:rsid w:val="00BA083B"/>
    <w:rsid w:val="00BA2EDF"/>
    <w:rsid w:val="00BA53F5"/>
    <w:rsid w:val="00BC68CE"/>
    <w:rsid w:val="00BC6CEA"/>
    <w:rsid w:val="00BD39BD"/>
    <w:rsid w:val="00BE3B7C"/>
    <w:rsid w:val="00BE4EA5"/>
    <w:rsid w:val="00BE6DF0"/>
    <w:rsid w:val="00BE7F97"/>
    <w:rsid w:val="00BF4101"/>
    <w:rsid w:val="00C21B2E"/>
    <w:rsid w:val="00C274E1"/>
    <w:rsid w:val="00C27F42"/>
    <w:rsid w:val="00C422BE"/>
    <w:rsid w:val="00C503AF"/>
    <w:rsid w:val="00C55817"/>
    <w:rsid w:val="00C75E75"/>
    <w:rsid w:val="00C770FE"/>
    <w:rsid w:val="00C77BBE"/>
    <w:rsid w:val="00C87FB4"/>
    <w:rsid w:val="00C92D5C"/>
    <w:rsid w:val="00C95582"/>
    <w:rsid w:val="00CA2D0C"/>
    <w:rsid w:val="00CA7B95"/>
    <w:rsid w:val="00CB3367"/>
    <w:rsid w:val="00CB43C9"/>
    <w:rsid w:val="00CC5345"/>
    <w:rsid w:val="00CC685C"/>
    <w:rsid w:val="00CC6D6C"/>
    <w:rsid w:val="00CE177C"/>
    <w:rsid w:val="00CF2074"/>
    <w:rsid w:val="00D2120D"/>
    <w:rsid w:val="00D231D4"/>
    <w:rsid w:val="00D241EF"/>
    <w:rsid w:val="00D26461"/>
    <w:rsid w:val="00D32A6E"/>
    <w:rsid w:val="00D33DAB"/>
    <w:rsid w:val="00D4068A"/>
    <w:rsid w:val="00D42574"/>
    <w:rsid w:val="00D73EFB"/>
    <w:rsid w:val="00D83759"/>
    <w:rsid w:val="00D84E5B"/>
    <w:rsid w:val="00D85523"/>
    <w:rsid w:val="00D90ED4"/>
    <w:rsid w:val="00D92CAE"/>
    <w:rsid w:val="00DB067D"/>
    <w:rsid w:val="00DB125F"/>
    <w:rsid w:val="00DB695C"/>
    <w:rsid w:val="00DC00B3"/>
    <w:rsid w:val="00DD32E4"/>
    <w:rsid w:val="00DD6FE6"/>
    <w:rsid w:val="00DD7803"/>
    <w:rsid w:val="00DE412B"/>
    <w:rsid w:val="00DF3858"/>
    <w:rsid w:val="00E00E8D"/>
    <w:rsid w:val="00E025ED"/>
    <w:rsid w:val="00E13127"/>
    <w:rsid w:val="00E160FF"/>
    <w:rsid w:val="00E27DB5"/>
    <w:rsid w:val="00E54C72"/>
    <w:rsid w:val="00E62938"/>
    <w:rsid w:val="00E669CD"/>
    <w:rsid w:val="00E77AB7"/>
    <w:rsid w:val="00E8222D"/>
    <w:rsid w:val="00E83C03"/>
    <w:rsid w:val="00E86132"/>
    <w:rsid w:val="00E911A1"/>
    <w:rsid w:val="00E915EC"/>
    <w:rsid w:val="00E9195A"/>
    <w:rsid w:val="00EA5533"/>
    <w:rsid w:val="00EB1929"/>
    <w:rsid w:val="00ED57AE"/>
    <w:rsid w:val="00EE330E"/>
    <w:rsid w:val="00F01530"/>
    <w:rsid w:val="00F034CB"/>
    <w:rsid w:val="00F143C2"/>
    <w:rsid w:val="00F22996"/>
    <w:rsid w:val="00F41D7A"/>
    <w:rsid w:val="00F420D3"/>
    <w:rsid w:val="00F4421C"/>
    <w:rsid w:val="00F51691"/>
    <w:rsid w:val="00F72B3F"/>
    <w:rsid w:val="00F8248E"/>
    <w:rsid w:val="00FA4349"/>
    <w:rsid w:val="00FA5CDF"/>
    <w:rsid w:val="00FB39AE"/>
    <w:rsid w:val="00FB755E"/>
    <w:rsid w:val="00FC55E1"/>
    <w:rsid w:val="00FD2116"/>
    <w:rsid w:val="00FD3E1A"/>
    <w:rsid w:val="00FD45D6"/>
    <w:rsid w:val="00FE6397"/>
    <w:rsid w:val="00FF1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7414F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39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0">
    <w:name w:val="Normal"/>
    <w:qFormat/>
    <w:rsid w:val="00902E3D"/>
    <w:pPr>
      <w:spacing w:after="160" w:line="259" w:lineRule="auto"/>
    </w:pPr>
    <w:rPr>
      <w:rFonts w:ascii="Times New Roman" w:hAnsi="Times New Roman"/>
      <w:sz w:val="24"/>
      <w:lang w:eastAsia="en-US"/>
    </w:rPr>
  </w:style>
  <w:style w:type="paragraph" w:styleId="10">
    <w:name w:val="heading 1"/>
    <w:basedOn w:val="a0"/>
    <w:next w:val="a0"/>
    <w:link w:val="11"/>
    <w:uiPriority w:val="99"/>
    <w:qFormat/>
    <w:rsid w:val="00DB695C"/>
    <w:pPr>
      <w:keepNext/>
      <w:keepLines/>
      <w:spacing w:before="240" w:after="240" w:line="240" w:lineRule="auto"/>
      <w:ind w:firstLine="709"/>
      <w:outlineLvl w:val="0"/>
    </w:pPr>
    <w:rPr>
      <w:rFonts w:eastAsia="Times New Roman"/>
      <w:b/>
      <w:caps/>
      <w:szCs w:val="32"/>
    </w:rPr>
  </w:style>
  <w:style w:type="paragraph" w:styleId="2">
    <w:name w:val="heading 2"/>
    <w:basedOn w:val="a0"/>
    <w:next w:val="a0"/>
    <w:link w:val="20"/>
    <w:uiPriority w:val="99"/>
    <w:qFormat/>
    <w:rsid w:val="00086C11"/>
    <w:pPr>
      <w:keepNext/>
      <w:keepLines/>
      <w:spacing w:before="120" w:after="120" w:line="240" w:lineRule="auto"/>
      <w:ind w:firstLine="709"/>
      <w:outlineLvl w:val="1"/>
    </w:pPr>
    <w:rPr>
      <w:rFonts w:eastAsia="Times New Roman"/>
      <w:b/>
      <w:szCs w:val="26"/>
    </w:rPr>
  </w:style>
  <w:style w:type="paragraph" w:styleId="3">
    <w:name w:val="heading 3"/>
    <w:basedOn w:val="a0"/>
    <w:next w:val="a0"/>
    <w:link w:val="30"/>
    <w:uiPriority w:val="99"/>
    <w:qFormat/>
    <w:rsid w:val="00115CCB"/>
    <w:pPr>
      <w:keepNext/>
      <w:keepLines/>
      <w:spacing w:before="120" w:after="120" w:line="360" w:lineRule="auto"/>
      <w:outlineLvl w:val="2"/>
    </w:pPr>
    <w:rPr>
      <w:rFonts w:eastAsia="Times New Roman"/>
      <w:b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9"/>
    <w:locked/>
    <w:rsid w:val="00DB695C"/>
    <w:rPr>
      <w:rFonts w:ascii="Times New Roman" w:hAnsi="Times New Roman" w:cs="Times New Roman"/>
      <w:b/>
      <w:caps/>
      <w:sz w:val="32"/>
      <w:szCs w:val="32"/>
    </w:rPr>
  </w:style>
  <w:style w:type="character" w:customStyle="1" w:styleId="20">
    <w:name w:val="Заголовок 2 Знак"/>
    <w:basedOn w:val="a1"/>
    <w:link w:val="2"/>
    <w:uiPriority w:val="99"/>
    <w:locked/>
    <w:rsid w:val="00086C11"/>
    <w:rPr>
      <w:rFonts w:ascii="Times New Roman" w:hAnsi="Times New Roman" w:cs="Times New Roman"/>
      <w:b/>
      <w:sz w:val="26"/>
      <w:szCs w:val="26"/>
    </w:rPr>
  </w:style>
  <w:style w:type="character" w:customStyle="1" w:styleId="30">
    <w:name w:val="Заголовок 3 Знак"/>
    <w:basedOn w:val="a1"/>
    <w:link w:val="3"/>
    <w:uiPriority w:val="99"/>
    <w:locked/>
    <w:rsid w:val="00086C11"/>
    <w:rPr>
      <w:rFonts w:ascii="Times New Roman" w:hAnsi="Times New Roman" w:cs="Times New Roman"/>
      <w:b/>
      <w:sz w:val="24"/>
      <w:szCs w:val="24"/>
    </w:rPr>
  </w:style>
  <w:style w:type="paragraph" w:styleId="a4">
    <w:name w:val="List Paragraph"/>
    <w:basedOn w:val="a0"/>
    <w:uiPriority w:val="99"/>
    <w:qFormat/>
    <w:rsid w:val="00902E3D"/>
    <w:pPr>
      <w:ind w:left="720"/>
      <w:contextualSpacing/>
    </w:pPr>
  </w:style>
  <w:style w:type="paragraph" w:customStyle="1" w:styleId="1">
    <w:name w:val="Стиль1"/>
    <w:basedOn w:val="10"/>
    <w:uiPriority w:val="99"/>
    <w:rsid w:val="00E62938"/>
    <w:pPr>
      <w:numPr>
        <w:ilvl w:val="1"/>
        <w:numId w:val="4"/>
      </w:numPr>
      <w:spacing w:line="360" w:lineRule="auto"/>
      <w:jc w:val="both"/>
    </w:pPr>
    <w:rPr>
      <w:b w:val="0"/>
      <w:szCs w:val="24"/>
    </w:rPr>
  </w:style>
  <w:style w:type="paragraph" w:styleId="a5">
    <w:name w:val="No Spacing"/>
    <w:uiPriority w:val="99"/>
    <w:qFormat/>
    <w:rsid w:val="007E62FD"/>
    <w:rPr>
      <w:rFonts w:ascii="Times New Roman" w:hAnsi="Times New Roman"/>
      <w:sz w:val="24"/>
      <w:lang w:eastAsia="en-US"/>
    </w:rPr>
  </w:style>
  <w:style w:type="paragraph" w:styleId="a6">
    <w:name w:val="TOC Heading"/>
    <w:basedOn w:val="10"/>
    <w:next w:val="a0"/>
    <w:uiPriority w:val="99"/>
    <w:qFormat/>
    <w:rsid w:val="00BA2EDF"/>
    <w:pPr>
      <w:spacing w:after="0" w:line="259" w:lineRule="auto"/>
      <w:ind w:firstLine="0"/>
      <w:outlineLvl w:val="9"/>
    </w:pPr>
    <w:rPr>
      <w:rFonts w:ascii="Calibri Light" w:hAnsi="Calibri Light"/>
      <w:b w:val="0"/>
      <w:caps w:val="0"/>
      <w:color w:val="2E74B5"/>
      <w:sz w:val="32"/>
      <w:lang w:eastAsia="ru-RU"/>
    </w:rPr>
  </w:style>
  <w:style w:type="paragraph" w:styleId="12">
    <w:name w:val="toc 1"/>
    <w:basedOn w:val="a0"/>
    <w:next w:val="a0"/>
    <w:autoRedefine/>
    <w:uiPriority w:val="39"/>
    <w:rsid w:val="00BA2EDF"/>
    <w:pPr>
      <w:spacing w:after="100"/>
    </w:pPr>
  </w:style>
  <w:style w:type="paragraph" w:styleId="21">
    <w:name w:val="toc 2"/>
    <w:basedOn w:val="a0"/>
    <w:next w:val="a0"/>
    <w:autoRedefine/>
    <w:uiPriority w:val="39"/>
    <w:rsid w:val="00BA2EDF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rsid w:val="00BA2EDF"/>
    <w:pPr>
      <w:spacing w:after="100"/>
      <w:ind w:left="480"/>
    </w:pPr>
  </w:style>
  <w:style w:type="character" w:styleId="a7">
    <w:name w:val="Hyperlink"/>
    <w:basedOn w:val="a1"/>
    <w:uiPriority w:val="99"/>
    <w:rsid w:val="00BA2EDF"/>
    <w:rPr>
      <w:rFonts w:cs="Times New Roman"/>
      <w:color w:val="0563C1"/>
      <w:u w:val="single"/>
    </w:rPr>
  </w:style>
  <w:style w:type="character" w:styleId="a8">
    <w:name w:val="Strong"/>
    <w:basedOn w:val="a1"/>
    <w:uiPriority w:val="99"/>
    <w:qFormat/>
    <w:rsid w:val="00901B18"/>
    <w:rPr>
      <w:rFonts w:cs="Times New Roman"/>
      <w:b/>
      <w:bCs/>
    </w:rPr>
  </w:style>
  <w:style w:type="paragraph" w:styleId="a9">
    <w:name w:val="Normal (Web)"/>
    <w:basedOn w:val="a0"/>
    <w:uiPriority w:val="99"/>
    <w:semiHidden/>
    <w:rsid w:val="00F51691"/>
    <w:pPr>
      <w:spacing w:before="100" w:beforeAutospacing="1" w:after="100" w:afterAutospacing="1" w:line="240" w:lineRule="auto"/>
    </w:pPr>
    <w:rPr>
      <w:szCs w:val="24"/>
      <w:lang w:eastAsia="ru-RU"/>
    </w:rPr>
  </w:style>
  <w:style w:type="paragraph" w:customStyle="1" w:styleId="a">
    <w:name w:val="СписокМаркер"/>
    <w:basedOn w:val="a0"/>
    <w:uiPriority w:val="99"/>
    <w:rsid w:val="006D6016"/>
    <w:pPr>
      <w:numPr>
        <w:ilvl w:val="2"/>
        <w:numId w:val="8"/>
      </w:numPr>
      <w:spacing w:after="0" w:line="240" w:lineRule="auto"/>
    </w:pPr>
    <w:rPr>
      <w:rFonts w:eastAsia="Times New Roman"/>
      <w:szCs w:val="24"/>
      <w:lang w:eastAsia="ru-RU"/>
    </w:rPr>
  </w:style>
  <w:style w:type="table" w:styleId="aa">
    <w:name w:val="Table Grid"/>
    <w:basedOn w:val="a2"/>
    <w:uiPriority w:val="99"/>
    <w:locked/>
    <w:rsid w:val="007F4797"/>
    <w:rPr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header"/>
    <w:basedOn w:val="a0"/>
    <w:link w:val="ac"/>
    <w:uiPriority w:val="99"/>
    <w:rsid w:val="008D24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locked/>
    <w:rsid w:val="008D2467"/>
    <w:rPr>
      <w:rFonts w:ascii="Times New Roman" w:hAnsi="Times New Roman" w:cs="Times New Roman"/>
      <w:sz w:val="24"/>
      <w:lang w:eastAsia="en-US"/>
    </w:rPr>
  </w:style>
  <w:style w:type="character" w:customStyle="1" w:styleId="w">
    <w:name w:val="w"/>
    <w:basedOn w:val="a1"/>
    <w:uiPriority w:val="99"/>
    <w:rsid w:val="0012227A"/>
    <w:rPr>
      <w:rFonts w:cs="Times New Roman"/>
    </w:rPr>
  </w:style>
  <w:style w:type="paragraph" w:styleId="ad">
    <w:name w:val="Balloon Text"/>
    <w:basedOn w:val="a0"/>
    <w:link w:val="ae"/>
    <w:uiPriority w:val="99"/>
    <w:semiHidden/>
    <w:rsid w:val="00646B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locked/>
    <w:rsid w:val="00646BB9"/>
    <w:rPr>
      <w:rFonts w:ascii="Tahoma" w:hAnsi="Tahoma" w:cs="Tahoma"/>
      <w:sz w:val="16"/>
      <w:szCs w:val="16"/>
      <w:lang w:eastAsia="en-US"/>
    </w:rPr>
  </w:style>
  <w:style w:type="character" w:styleId="af">
    <w:name w:val="Emphasis"/>
    <w:basedOn w:val="a1"/>
    <w:uiPriority w:val="99"/>
    <w:qFormat/>
    <w:locked/>
    <w:rsid w:val="00302033"/>
    <w:rPr>
      <w:rFonts w:cs="Times New Roman"/>
      <w:i/>
      <w:iCs/>
    </w:rPr>
  </w:style>
  <w:style w:type="character" w:styleId="af0">
    <w:name w:val="annotation reference"/>
    <w:basedOn w:val="a1"/>
    <w:uiPriority w:val="99"/>
    <w:semiHidden/>
    <w:unhideWhenUsed/>
    <w:rsid w:val="002365DF"/>
    <w:rPr>
      <w:sz w:val="16"/>
      <w:szCs w:val="16"/>
    </w:rPr>
  </w:style>
  <w:style w:type="paragraph" w:styleId="af1">
    <w:name w:val="annotation text"/>
    <w:basedOn w:val="a0"/>
    <w:link w:val="af2"/>
    <w:uiPriority w:val="99"/>
    <w:unhideWhenUsed/>
    <w:rsid w:val="002365DF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1"/>
    <w:link w:val="af1"/>
    <w:uiPriority w:val="99"/>
    <w:rsid w:val="002365DF"/>
    <w:rPr>
      <w:rFonts w:ascii="Times New Roman" w:hAnsi="Times New Roman"/>
      <w:sz w:val="20"/>
      <w:szCs w:val="20"/>
      <w:lang w:eastAsia="en-US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2365DF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2365DF"/>
    <w:rPr>
      <w:rFonts w:ascii="Times New Roman" w:hAnsi="Times New Roman"/>
      <w:b/>
      <w:bCs/>
      <w:sz w:val="20"/>
      <w:szCs w:val="20"/>
      <w:lang w:eastAsia="en-US"/>
    </w:rPr>
  </w:style>
  <w:style w:type="paragraph" w:styleId="af5">
    <w:name w:val="Revision"/>
    <w:hidden/>
    <w:uiPriority w:val="99"/>
    <w:semiHidden/>
    <w:rsid w:val="00C422BE"/>
    <w:rPr>
      <w:rFonts w:ascii="Times New Roman" w:hAnsi="Times New Roman"/>
      <w:sz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39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0">
    <w:name w:val="Normal"/>
    <w:qFormat/>
    <w:rsid w:val="00902E3D"/>
    <w:pPr>
      <w:spacing w:after="160" w:line="259" w:lineRule="auto"/>
    </w:pPr>
    <w:rPr>
      <w:rFonts w:ascii="Times New Roman" w:hAnsi="Times New Roman"/>
      <w:sz w:val="24"/>
      <w:lang w:eastAsia="en-US"/>
    </w:rPr>
  </w:style>
  <w:style w:type="paragraph" w:styleId="10">
    <w:name w:val="heading 1"/>
    <w:basedOn w:val="a0"/>
    <w:next w:val="a0"/>
    <w:link w:val="11"/>
    <w:uiPriority w:val="99"/>
    <w:qFormat/>
    <w:rsid w:val="00DB695C"/>
    <w:pPr>
      <w:keepNext/>
      <w:keepLines/>
      <w:spacing w:before="240" w:after="240" w:line="240" w:lineRule="auto"/>
      <w:ind w:firstLine="709"/>
      <w:outlineLvl w:val="0"/>
    </w:pPr>
    <w:rPr>
      <w:rFonts w:eastAsia="Times New Roman"/>
      <w:b/>
      <w:caps/>
      <w:szCs w:val="32"/>
    </w:rPr>
  </w:style>
  <w:style w:type="paragraph" w:styleId="2">
    <w:name w:val="heading 2"/>
    <w:basedOn w:val="a0"/>
    <w:next w:val="a0"/>
    <w:link w:val="20"/>
    <w:uiPriority w:val="99"/>
    <w:qFormat/>
    <w:rsid w:val="00086C11"/>
    <w:pPr>
      <w:keepNext/>
      <w:keepLines/>
      <w:spacing w:before="120" w:after="120" w:line="240" w:lineRule="auto"/>
      <w:ind w:firstLine="709"/>
      <w:outlineLvl w:val="1"/>
    </w:pPr>
    <w:rPr>
      <w:rFonts w:eastAsia="Times New Roman"/>
      <w:b/>
      <w:szCs w:val="26"/>
    </w:rPr>
  </w:style>
  <w:style w:type="paragraph" w:styleId="3">
    <w:name w:val="heading 3"/>
    <w:basedOn w:val="a0"/>
    <w:next w:val="a0"/>
    <w:link w:val="30"/>
    <w:uiPriority w:val="99"/>
    <w:qFormat/>
    <w:rsid w:val="00115CCB"/>
    <w:pPr>
      <w:keepNext/>
      <w:keepLines/>
      <w:spacing w:before="120" w:after="120" w:line="360" w:lineRule="auto"/>
      <w:outlineLvl w:val="2"/>
    </w:pPr>
    <w:rPr>
      <w:rFonts w:eastAsia="Times New Roman"/>
      <w:b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9"/>
    <w:locked/>
    <w:rsid w:val="00DB695C"/>
    <w:rPr>
      <w:rFonts w:ascii="Times New Roman" w:hAnsi="Times New Roman" w:cs="Times New Roman"/>
      <w:b/>
      <w:caps/>
      <w:sz w:val="32"/>
      <w:szCs w:val="32"/>
    </w:rPr>
  </w:style>
  <w:style w:type="character" w:customStyle="1" w:styleId="20">
    <w:name w:val="Заголовок 2 Знак"/>
    <w:basedOn w:val="a1"/>
    <w:link w:val="2"/>
    <w:uiPriority w:val="99"/>
    <w:locked/>
    <w:rsid w:val="00086C11"/>
    <w:rPr>
      <w:rFonts w:ascii="Times New Roman" w:hAnsi="Times New Roman" w:cs="Times New Roman"/>
      <w:b/>
      <w:sz w:val="26"/>
      <w:szCs w:val="26"/>
    </w:rPr>
  </w:style>
  <w:style w:type="character" w:customStyle="1" w:styleId="30">
    <w:name w:val="Заголовок 3 Знак"/>
    <w:basedOn w:val="a1"/>
    <w:link w:val="3"/>
    <w:uiPriority w:val="99"/>
    <w:locked/>
    <w:rsid w:val="00086C11"/>
    <w:rPr>
      <w:rFonts w:ascii="Times New Roman" w:hAnsi="Times New Roman" w:cs="Times New Roman"/>
      <w:b/>
      <w:sz w:val="24"/>
      <w:szCs w:val="24"/>
    </w:rPr>
  </w:style>
  <w:style w:type="paragraph" w:styleId="a4">
    <w:name w:val="List Paragraph"/>
    <w:basedOn w:val="a0"/>
    <w:uiPriority w:val="99"/>
    <w:qFormat/>
    <w:rsid w:val="00902E3D"/>
    <w:pPr>
      <w:ind w:left="720"/>
      <w:contextualSpacing/>
    </w:pPr>
  </w:style>
  <w:style w:type="paragraph" w:customStyle="1" w:styleId="1">
    <w:name w:val="Стиль1"/>
    <w:basedOn w:val="10"/>
    <w:uiPriority w:val="99"/>
    <w:rsid w:val="00E62938"/>
    <w:pPr>
      <w:numPr>
        <w:ilvl w:val="1"/>
        <w:numId w:val="4"/>
      </w:numPr>
      <w:spacing w:line="360" w:lineRule="auto"/>
      <w:jc w:val="both"/>
    </w:pPr>
    <w:rPr>
      <w:b w:val="0"/>
      <w:szCs w:val="24"/>
    </w:rPr>
  </w:style>
  <w:style w:type="paragraph" w:styleId="a5">
    <w:name w:val="No Spacing"/>
    <w:uiPriority w:val="99"/>
    <w:qFormat/>
    <w:rsid w:val="007E62FD"/>
    <w:rPr>
      <w:rFonts w:ascii="Times New Roman" w:hAnsi="Times New Roman"/>
      <w:sz w:val="24"/>
      <w:lang w:eastAsia="en-US"/>
    </w:rPr>
  </w:style>
  <w:style w:type="paragraph" w:styleId="a6">
    <w:name w:val="TOC Heading"/>
    <w:basedOn w:val="10"/>
    <w:next w:val="a0"/>
    <w:uiPriority w:val="99"/>
    <w:qFormat/>
    <w:rsid w:val="00BA2EDF"/>
    <w:pPr>
      <w:spacing w:after="0" w:line="259" w:lineRule="auto"/>
      <w:ind w:firstLine="0"/>
      <w:outlineLvl w:val="9"/>
    </w:pPr>
    <w:rPr>
      <w:rFonts w:ascii="Calibri Light" w:hAnsi="Calibri Light"/>
      <w:b w:val="0"/>
      <w:caps w:val="0"/>
      <w:color w:val="2E74B5"/>
      <w:sz w:val="32"/>
      <w:lang w:eastAsia="ru-RU"/>
    </w:rPr>
  </w:style>
  <w:style w:type="paragraph" w:styleId="12">
    <w:name w:val="toc 1"/>
    <w:basedOn w:val="a0"/>
    <w:next w:val="a0"/>
    <w:autoRedefine/>
    <w:uiPriority w:val="39"/>
    <w:rsid w:val="00BA2EDF"/>
    <w:pPr>
      <w:spacing w:after="100"/>
    </w:pPr>
  </w:style>
  <w:style w:type="paragraph" w:styleId="21">
    <w:name w:val="toc 2"/>
    <w:basedOn w:val="a0"/>
    <w:next w:val="a0"/>
    <w:autoRedefine/>
    <w:uiPriority w:val="39"/>
    <w:rsid w:val="00BA2EDF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rsid w:val="00BA2EDF"/>
    <w:pPr>
      <w:spacing w:after="100"/>
      <w:ind w:left="480"/>
    </w:pPr>
  </w:style>
  <w:style w:type="character" w:styleId="a7">
    <w:name w:val="Hyperlink"/>
    <w:basedOn w:val="a1"/>
    <w:uiPriority w:val="99"/>
    <w:rsid w:val="00BA2EDF"/>
    <w:rPr>
      <w:rFonts w:cs="Times New Roman"/>
      <w:color w:val="0563C1"/>
      <w:u w:val="single"/>
    </w:rPr>
  </w:style>
  <w:style w:type="character" w:styleId="a8">
    <w:name w:val="Strong"/>
    <w:basedOn w:val="a1"/>
    <w:uiPriority w:val="99"/>
    <w:qFormat/>
    <w:rsid w:val="00901B18"/>
    <w:rPr>
      <w:rFonts w:cs="Times New Roman"/>
      <w:b/>
      <w:bCs/>
    </w:rPr>
  </w:style>
  <w:style w:type="paragraph" w:styleId="a9">
    <w:name w:val="Normal (Web)"/>
    <w:basedOn w:val="a0"/>
    <w:uiPriority w:val="99"/>
    <w:semiHidden/>
    <w:rsid w:val="00F51691"/>
    <w:pPr>
      <w:spacing w:before="100" w:beforeAutospacing="1" w:after="100" w:afterAutospacing="1" w:line="240" w:lineRule="auto"/>
    </w:pPr>
    <w:rPr>
      <w:szCs w:val="24"/>
      <w:lang w:eastAsia="ru-RU"/>
    </w:rPr>
  </w:style>
  <w:style w:type="paragraph" w:customStyle="1" w:styleId="a">
    <w:name w:val="СписокМаркер"/>
    <w:basedOn w:val="a0"/>
    <w:uiPriority w:val="99"/>
    <w:rsid w:val="006D6016"/>
    <w:pPr>
      <w:numPr>
        <w:ilvl w:val="2"/>
        <w:numId w:val="8"/>
      </w:numPr>
      <w:spacing w:after="0" w:line="240" w:lineRule="auto"/>
    </w:pPr>
    <w:rPr>
      <w:rFonts w:eastAsia="Times New Roman"/>
      <w:szCs w:val="24"/>
      <w:lang w:eastAsia="ru-RU"/>
    </w:rPr>
  </w:style>
  <w:style w:type="table" w:styleId="aa">
    <w:name w:val="Table Grid"/>
    <w:basedOn w:val="a2"/>
    <w:uiPriority w:val="99"/>
    <w:locked/>
    <w:rsid w:val="007F4797"/>
    <w:rPr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header"/>
    <w:basedOn w:val="a0"/>
    <w:link w:val="ac"/>
    <w:uiPriority w:val="99"/>
    <w:rsid w:val="008D24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locked/>
    <w:rsid w:val="008D2467"/>
    <w:rPr>
      <w:rFonts w:ascii="Times New Roman" w:hAnsi="Times New Roman" w:cs="Times New Roman"/>
      <w:sz w:val="24"/>
      <w:lang w:eastAsia="en-US"/>
    </w:rPr>
  </w:style>
  <w:style w:type="character" w:customStyle="1" w:styleId="w">
    <w:name w:val="w"/>
    <w:basedOn w:val="a1"/>
    <w:uiPriority w:val="99"/>
    <w:rsid w:val="0012227A"/>
    <w:rPr>
      <w:rFonts w:cs="Times New Roman"/>
    </w:rPr>
  </w:style>
  <w:style w:type="paragraph" w:styleId="ad">
    <w:name w:val="Balloon Text"/>
    <w:basedOn w:val="a0"/>
    <w:link w:val="ae"/>
    <w:uiPriority w:val="99"/>
    <w:semiHidden/>
    <w:rsid w:val="00646B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locked/>
    <w:rsid w:val="00646BB9"/>
    <w:rPr>
      <w:rFonts w:ascii="Tahoma" w:hAnsi="Tahoma" w:cs="Tahoma"/>
      <w:sz w:val="16"/>
      <w:szCs w:val="16"/>
      <w:lang w:eastAsia="en-US"/>
    </w:rPr>
  </w:style>
  <w:style w:type="character" w:styleId="af">
    <w:name w:val="Emphasis"/>
    <w:basedOn w:val="a1"/>
    <w:uiPriority w:val="99"/>
    <w:qFormat/>
    <w:locked/>
    <w:rsid w:val="00302033"/>
    <w:rPr>
      <w:rFonts w:cs="Times New Roman"/>
      <w:i/>
      <w:iCs/>
    </w:rPr>
  </w:style>
  <w:style w:type="character" w:styleId="af0">
    <w:name w:val="annotation reference"/>
    <w:basedOn w:val="a1"/>
    <w:uiPriority w:val="99"/>
    <w:semiHidden/>
    <w:unhideWhenUsed/>
    <w:rsid w:val="002365DF"/>
    <w:rPr>
      <w:sz w:val="16"/>
      <w:szCs w:val="16"/>
    </w:rPr>
  </w:style>
  <w:style w:type="paragraph" w:styleId="af1">
    <w:name w:val="annotation text"/>
    <w:basedOn w:val="a0"/>
    <w:link w:val="af2"/>
    <w:uiPriority w:val="99"/>
    <w:unhideWhenUsed/>
    <w:rsid w:val="002365DF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1"/>
    <w:link w:val="af1"/>
    <w:uiPriority w:val="99"/>
    <w:rsid w:val="002365DF"/>
    <w:rPr>
      <w:rFonts w:ascii="Times New Roman" w:hAnsi="Times New Roman"/>
      <w:sz w:val="20"/>
      <w:szCs w:val="20"/>
      <w:lang w:eastAsia="en-US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2365DF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2365DF"/>
    <w:rPr>
      <w:rFonts w:ascii="Times New Roman" w:hAnsi="Times New Roman"/>
      <w:b/>
      <w:bCs/>
      <w:sz w:val="20"/>
      <w:szCs w:val="20"/>
      <w:lang w:eastAsia="en-US"/>
    </w:rPr>
  </w:style>
  <w:style w:type="paragraph" w:styleId="af5">
    <w:name w:val="Revision"/>
    <w:hidden/>
    <w:uiPriority w:val="99"/>
    <w:semiHidden/>
    <w:rsid w:val="00C422BE"/>
    <w:rPr>
      <w:rFonts w:ascii="Times New Roman" w:hAnsi="Times New Roman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1564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comments" Target="comments.xml"/><Relationship Id="rId19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32130-E2AC-4242-AF85-1B6ADD616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886</TotalTime>
  <Pages>1</Pages>
  <Words>6659</Words>
  <Characters>37961</Characters>
  <Application>Microsoft Office Word</Application>
  <DocSecurity>0</DocSecurity>
  <Lines>316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Ekaterina_Lutkova</dc:creator>
  <cp:lastModifiedBy>staff</cp:lastModifiedBy>
  <cp:revision>10</cp:revision>
  <cp:lastPrinted>2016-03-24T11:23:00Z</cp:lastPrinted>
  <dcterms:created xsi:type="dcterms:W3CDTF">2016-03-25T05:02:00Z</dcterms:created>
  <dcterms:modified xsi:type="dcterms:W3CDTF">2016-03-29T21:43:00Z</dcterms:modified>
</cp:coreProperties>
</file>